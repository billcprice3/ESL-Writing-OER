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48B7A" w14:textId="237F7DF1" w:rsidR="00771BED" w:rsidRPr="004E1689" w:rsidRDefault="00276886" w:rsidP="003C585D">
      <w:pPr>
        <w:ind w:right="90"/>
        <w:jc w:val="center"/>
        <w:rPr>
          <w:rFonts w:asciiTheme="minorHAnsi" w:hAnsiTheme="minorHAnsi" w:cstheme="minorHAnsi"/>
          <w:b/>
          <w:color w:val="000000"/>
          <w:szCs w:val="24"/>
        </w:rPr>
      </w:pPr>
      <w:r>
        <w:rPr>
          <w:rFonts w:asciiTheme="minorHAnsi" w:hAnsiTheme="minorHAnsi" w:cstheme="minorHAnsi"/>
          <w:b/>
          <w:color w:val="000000"/>
          <w:szCs w:val="24"/>
        </w:rPr>
        <w:t xml:space="preserve">Writing 5 </w:t>
      </w:r>
      <w:r w:rsidR="00AA1413">
        <w:rPr>
          <w:rFonts w:asciiTheme="minorHAnsi" w:hAnsiTheme="minorHAnsi" w:cstheme="minorHAnsi"/>
          <w:b/>
          <w:color w:val="000000"/>
          <w:szCs w:val="24"/>
        </w:rPr>
        <w:t>Spring</w:t>
      </w:r>
      <w:r w:rsidR="00DB1952">
        <w:rPr>
          <w:rFonts w:asciiTheme="minorHAnsi" w:hAnsiTheme="minorHAnsi" w:cstheme="minorHAnsi"/>
          <w:b/>
          <w:color w:val="000000"/>
          <w:szCs w:val="24"/>
        </w:rPr>
        <w:t xml:space="preserve"> 202</w:t>
      </w:r>
      <w:r w:rsidR="00AA1413">
        <w:rPr>
          <w:rFonts w:asciiTheme="minorHAnsi" w:hAnsiTheme="minorHAnsi" w:cstheme="minorHAnsi"/>
          <w:b/>
          <w:color w:val="000000"/>
          <w:szCs w:val="24"/>
        </w:rPr>
        <w:t>4</w:t>
      </w:r>
      <w:r w:rsidR="00DB1952">
        <w:rPr>
          <w:rFonts w:asciiTheme="minorHAnsi" w:hAnsiTheme="minorHAnsi" w:cstheme="minorHAnsi"/>
          <w:b/>
          <w:color w:val="000000"/>
          <w:szCs w:val="24"/>
        </w:rPr>
        <w:t xml:space="preserve"> </w:t>
      </w:r>
      <w:r w:rsidR="00771BED" w:rsidRPr="004E1689">
        <w:rPr>
          <w:rFonts w:asciiTheme="minorHAnsi" w:hAnsiTheme="minorHAnsi" w:cstheme="minorHAnsi"/>
          <w:b/>
          <w:color w:val="000000"/>
          <w:szCs w:val="24"/>
        </w:rPr>
        <w:t>(22</w:t>
      </w:r>
      <w:r w:rsidR="00DB1952">
        <w:rPr>
          <w:rFonts w:asciiTheme="minorHAnsi" w:hAnsiTheme="minorHAnsi" w:cstheme="minorHAnsi"/>
          <w:b/>
          <w:color w:val="000000"/>
          <w:szCs w:val="24"/>
        </w:rPr>
        <w:t>4</w:t>
      </w:r>
      <w:r w:rsidR="00AA1413">
        <w:rPr>
          <w:rFonts w:asciiTheme="minorHAnsi" w:hAnsiTheme="minorHAnsi" w:cstheme="minorHAnsi"/>
          <w:b/>
          <w:color w:val="000000"/>
          <w:szCs w:val="24"/>
        </w:rPr>
        <w:t>4</w:t>
      </w:r>
      <w:r w:rsidR="00771BED" w:rsidRPr="004E1689">
        <w:rPr>
          <w:rFonts w:asciiTheme="minorHAnsi" w:hAnsiTheme="minorHAnsi" w:cstheme="minorHAnsi"/>
          <w:b/>
          <w:color w:val="000000"/>
          <w:szCs w:val="24"/>
        </w:rPr>
        <w:t>) Schedule Overview</w:t>
      </w:r>
      <w:r w:rsidR="00771BED">
        <w:rPr>
          <w:rFonts w:asciiTheme="minorHAnsi" w:hAnsiTheme="minorHAnsi" w:cstheme="minorHAnsi"/>
          <w:b/>
          <w:color w:val="000000"/>
          <w:szCs w:val="24"/>
        </w:rPr>
        <w:t xml:space="preserve"> </w:t>
      </w:r>
    </w:p>
    <w:tbl>
      <w:tblPr>
        <w:tblStyle w:val="TableGrid"/>
        <w:tblW w:w="14665" w:type="dxa"/>
        <w:tblLook w:val="04A0" w:firstRow="1" w:lastRow="0" w:firstColumn="1" w:lastColumn="0" w:noHBand="0" w:noVBand="1"/>
      </w:tblPr>
      <w:tblGrid>
        <w:gridCol w:w="1101"/>
        <w:gridCol w:w="1069"/>
        <w:gridCol w:w="3713"/>
        <w:gridCol w:w="2032"/>
        <w:gridCol w:w="2160"/>
        <w:gridCol w:w="4590"/>
      </w:tblGrid>
      <w:tr w:rsidR="00876D24" w:rsidRPr="004E1689" w14:paraId="26657917" w14:textId="77777777" w:rsidTr="4DFF6ADA">
        <w:trPr>
          <w:cantSplit/>
        </w:trPr>
        <w:tc>
          <w:tcPr>
            <w:tcW w:w="1101" w:type="dxa"/>
            <w:shd w:val="clear" w:color="auto" w:fill="CCCCCC"/>
          </w:tcPr>
          <w:p w14:paraId="0E77C3EE" w14:textId="77777777" w:rsidR="00876D24" w:rsidRPr="00AB56C3" w:rsidRDefault="00876D24" w:rsidP="003C585D">
            <w:pPr>
              <w:ind w:right="9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14:paraId="23A43790" w14:textId="77777777" w:rsidR="00876D24" w:rsidRPr="00AB56C3" w:rsidRDefault="00876D24" w:rsidP="003C585D">
            <w:pPr>
              <w:ind w:right="9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proofErr w:type="spellStart"/>
            <w:r w:rsidRPr="00AB56C3">
              <w:rPr>
                <w:rFonts w:asciiTheme="minorHAnsi" w:hAnsiTheme="minorHAnsi" w:cstheme="minorHAnsi"/>
                <w:b/>
                <w:sz w:val="22"/>
                <w:szCs w:val="22"/>
              </w:rPr>
              <w:t>Wk</w:t>
            </w:r>
            <w:proofErr w:type="spellEnd"/>
          </w:p>
        </w:tc>
        <w:tc>
          <w:tcPr>
            <w:tcW w:w="1069" w:type="dxa"/>
            <w:shd w:val="clear" w:color="auto" w:fill="CCCCCC"/>
          </w:tcPr>
          <w:p w14:paraId="6DF44855" w14:textId="77777777" w:rsidR="00876D24" w:rsidRPr="00AB56C3" w:rsidRDefault="00876D24" w:rsidP="003C585D">
            <w:pPr>
              <w:ind w:right="9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14:paraId="4F87C77C" w14:textId="63CC99E2" w:rsidR="00876D24" w:rsidRPr="00AB56C3" w:rsidRDefault="00876D24" w:rsidP="003C585D">
            <w:pPr>
              <w:ind w:right="9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B56C3">
              <w:rPr>
                <w:rFonts w:asciiTheme="minorHAnsi" w:hAnsiTheme="minorHAnsi" w:cstheme="minorHAnsi"/>
                <w:b/>
                <w:sz w:val="22"/>
                <w:szCs w:val="22"/>
              </w:rPr>
              <w:t>Date</w:t>
            </w:r>
            <w:r w:rsidR="00B52E42">
              <w:rPr>
                <w:rFonts w:asciiTheme="minorHAnsi" w:hAnsiTheme="minorHAnsi" w:cstheme="minorHAnsi"/>
                <w:b/>
                <w:sz w:val="22"/>
                <w:szCs w:val="22"/>
              </w:rPr>
              <w:t>s</w:t>
            </w:r>
          </w:p>
        </w:tc>
        <w:tc>
          <w:tcPr>
            <w:tcW w:w="3713" w:type="dxa"/>
            <w:shd w:val="clear" w:color="auto" w:fill="CCCCCC"/>
          </w:tcPr>
          <w:p w14:paraId="26FCBB63" w14:textId="0368A6FB" w:rsidR="00876D24" w:rsidRPr="00AB56C3" w:rsidRDefault="00876D24" w:rsidP="003C585D">
            <w:pPr>
              <w:ind w:right="9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B56C3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Textbook:  </w:t>
            </w:r>
            <w:r w:rsidRPr="00AB56C3"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  <w:t>Longman Academic Writing Series: Essays, 5</w:t>
            </w:r>
            <w:r w:rsidRPr="00AB56C3">
              <w:rPr>
                <w:rFonts w:asciiTheme="minorHAnsi" w:hAnsiTheme="minorHAnsi" w:cstheme="minorHAnsi"/>
                <w:b/>
                <w:i/>
                <w:sz w:val="22"/>
                <w:szCs w:val="22"/>
                <w:vertAlign w:val="superscript"/>
              </w:rPr>
              <w:t>th</w:t>
            </w:r>
            <w:r w:rsidRPr="00AB56C3"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  <w:t xml:space="preserve"> ed.</w:t>
            </w:r>
          </w:p>
        </w:tc>
        <w:tc>
          <w:tcPr>
            <w:tcW w:w="2032" w:type="dxa"/>
            <w:shd w:val="clear" w:color="auto" w:fill="CCCCCC"/>
          </w:tcPr>
          <w:p w14:paraId="004BB2FB" w14:textId="52CDE210" w:rsidR="00876D24" w:rsidRPr="00AB56C3" w:rsidRDefault="00AB57CF" w:rsidP="003C585D">
            <w:pPr>
              <w:ind w:right="9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B56C3">
              <w:rPr>
                <w:rFonts w:asciiTheme="minorHAnsi" w:hAnsiTheme="minorHAnsi" w:cstheme="minorHAnsi"/>
                <w:b/>
                <w:sz w:val="22"/>
                <w:szCs w:val="22"/>
              </w:rPr>
              <w:t>Core Vocabulary</w:t>
            </w:r>
          </w:p>
        </w:tc>
        <w:tc>
          <w:tcPr>
            <w:tcW w:w="2160" w:type="dxa"/>
            <w:shd w:val="clear" w:color="auto" w:fill="CCCCCC"/>
          </w:tcPr>
          <w:p w14:paraId="48AD888D" w14:textId="0F6C844F" w:rsidR="00876D24" w:rsidRPr="00AB56C3" w:rsidRDefault="008C46F8" w:rsidP="003C585D">
            <w:pPr>
              <w:ind w:right="9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Minor assignments</w:t>
            </w:r>
          </w:p>
        </w:tc>
        <w:tc>
          <w:tcPr>
            <w:tcW w:w="4590" w:type="dxa"/>
            <w:shd w:val="clear" w:color="auto" w:fill="CCCCCC"/>
          </w:tcPr>
          <w:p w14:paraId="445C5CEB" w14:textId="77777777" w:rsidR="00876D24" w:rsidRPr="00AB56C3" w:rsidRDefault="00876D24" w:rsidP="003C585D">
            <w:pPr>
              <w:ind w:left="-104" w:right="9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B56C3">
              <w:rPr>
                <w:rFonts w:asciiTheme="minorHAnsi" w:hAnsiTheme="minorHAnsi" w:cstheme="minorHAnsi"/>
                <w:b/>
                <w:sz w:val="22"/>
                <w:szCs w:val="22"/>
              </w:rPr>
              <w:t>Extra Notes</w:t>
            </w:r>
          </w:p>
        </w:tc>
      </w:tr>
      <w:tr w:rsidR="00E6206E" w:rsidRPr="004E1689" w14:paraId="7825C8A5" w14:textId="77777777" w:rsidTr="4DFF6ADA">
        <w:trPr>
          <w:cantSplit/>
        </w:trPr>
        <w:tc>
          <w:tcPr>
            <w:tcW w:w="1101" w:type="dxa"/>
          </w:tcPr>
          <w:p w14:paraId="346ED8BB" w14:textId="77777777" w:rsidR="00E6206E" w:rsidRPr="008E0C1D" w:rsidRDefault="00E6206E" w:rsidP="00E6206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E0C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 </w:t>
            </w:r>
          </w:p>
          <w:p w14:paraId="311DFA49" w14:textId="0778DE9D" w:rsidR="00E6206E" w:rsidRPr="00AB56C3" w:rsidRDefault="0040782C" w:rsidP="00E6206E">
            <w:pPr>
              <w:ind w:right="9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Jan</w:t>
            </w:r>
          </w:p>
        </w:tc>
        <w:tc>
          <w:tcPr>
            <w:tcW w:w="1069" w:type="dxa"/>
          </w:tcPr>
          <w:p w14:paraId="33C1FC7D" w14:textId="6A59AD33" w:rsidR="00E6206E" w:rsidRPr="00AB56C3" w:rsidRDefault="0040782C" w:rsidP="00E6206E">
            <w:pPr>
              <w:ind w:right="9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12</w:t>
            </w:r>
          </w:p>
        </w:tc>
        <w:tc>
          <w:tcPr>
            <w:tcW w:w="3713" w:type="dxa"/>
          </w:tcPr>
          <w:p w14:paraId="7CB94A8A" w14:textId="77777777" w:rsidR="00D60F93" w:rsidRPr="003C5259" w:rsidRDefault="00D60F93" w:rsidP="00D60F9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3C5259">
              <w:rPr>
                <w:rFonts w:asciiTheme="minorHAnsi" w:hAnsiTheme="minorHAnsi" w:cstheme="minorHAnsi"/>
                <w:sz w:val="18"/>
                <w:szCs w:val="18"/>
              </w:rPr>
              <w:t>Introduction course &amp; Teacher</w:t>
            </w:r>
          </w:p>
          <w:p w14:paraId="6B6D88FD" w14:textId="07166B86" w:rsidR="00D60F93" w:rsidRPr="003C5259" w:rsidRDefault="00D60F93" w:rsidP="00D60F93">
            <w:pPr>
              <w:ind w:right="90"/>
              <w:rPr>
                <w:rFonts w:asciiTheme="minorHAnsi" w:hAnsiTheme="minorHAnsi" w:cstheme="minorHAnsi"/>
                <w:sz w:val="18"/>
                <w:szCs w:val="18"/>
              </w:rPr>
            </w:pPr>
            <w:r w:rsidRPr="003C5259">
              <w:rPr>
                <w:rFonts w:asciiTheme="minorHAnsi" w:hAnsiTheme="minorHAnsi" w:cstheme="minorHAnsi"/>
                <w:sz w:val="18"/>
                <w:szCs w:val="18"/>
              </w:rPr>
              <w:t xml:space="preserve">Day 1 Quiz Paragraph/essay structure review using </w:t>
            </w:r>
            <w:hyperlink r:id="rId10" w:history="1">
              <w:r w:rsidRPr="003A44D6">
                <w:rPr>
                  <w:rStyle w:val="Hyperlink"/>
                  <w:rFonts w:asciiTheme="minorHAnsi" w:hAnsiTheme="minorHAnsi" w:cstheme="minorHAnsi"/>
                  <w:sz w:val="18"/>
                  <w:szCs w:val="18"/>
                </w:rPr>
                <w:t>Week 1 lesson plan materials</w:t>
              </w:r>
            </w:hyperlink>
          </w:p>
          <w:p w14:paraId="34002825" w14:textId="57F6D308" w:rsidR="00E6206E" w:rsidRPr="003C5259" w:rsidRDefault="00E6206E" w:rsidP="00D60F93">
            <w:pPr>
              <w:ind w:right="9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032" w:type="dxa"/>
          </w:tcPr>
          <w:p w14:paraId="6E52FB8C" w14:textId="6773FC4F" w:rsidR="00E6206E" w:rsidRPr="003C5259" w:rsidRDefault="00E6206E" w:rsidP="00E6206E">
            <w:pPr>
              <w:ind w:right="9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160" w:type="dxa"/>
          </w:tcPr>
          <w:p w14:paraId="0510DA07" w14:textId="19D5F7FD" w:rsidR="00E6206E" w:rsidRPr="003C5259" w:rsidRDefault="00D60F93" w:rsidP="00E6206E">
            <w:pPr>
              <w:ind w:right="90"/>
              <w:rPr>
                <w:rFonts w:asciiTheme="minorHAnsi" w:hAnsiTheme="minorHAnsi" w:cstheme="minorHAnsi"/>
                <w:sz w:val="18"/>
                <w:szCs w:val="18"/>
              </w:rPr>
            </w:pPr>
            <w:r w:rsidRPr="003C5259">
              <w:rPr>
                <w:rFonts w:asciiTheme="minorHAnsi" w:hAnsiTheme="minorHAnsi" w:cstheme="minorHAnsi"/>
                <w:sz w:val="18"/>
                <w:szCs w:val="18"/>
              </w:rPr>
              <w:t>Read Student notes: Causes of stress for new university students</w:t>
            </w:r>
          </w:p>
        </w:tc>
        <w:tc>
          <w:tcPr>
            <w:tcW w:w="4590" w:type="dxa"/>
          </w:tcPr>
          <w:p w14:paraId="4B9D99E5" w14:textId="33FD8C51" w:rsidR="00E6206E" w:rsidRPr="003C5259" w:rsidRDefault="00E6206E" w:rsidP="00E6206E">
            <w:pPr>
              <w:ind w:right="90"/>
              <w:rPr>
                <w:rFonts w:asciiTheme="minorHAnsi" w:hAnsiTheme="minorHAnsi" w:cstheme="minorHAnsi"/>
                <w:sz w:val="18"/>
                <w:szCs w:val="18"/>
              </w:rPr>
            </w:pPr>
            <w:r w:rsidRPr="003C5259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NOTE: Days/deadlines listed in this column are suggestions (with the exceptions of the ISA and final)</w:t>
            </w:r>
            <w:r w:rsidR="003163E4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;</w:t>
            </w:r>
            <w:r w:rsidRPr="003C5259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 xml:space="preserve"> adapt and be flexible with deadlines as necessary</w:t>
            </w:r>
          </w:p>
        </w:tc>
      </w:tr>
      <w:tr w:rsidR="00E6206E" w:rsidRPr="004E1689" w14:paraId="79090FC1" w14:textId="77777777" w:rsidTr="4DFF6ADA">
        <w:trPr>
          <w:cantSplit/>
        </w:trPr>
        <w:tc>
          <w:tcPr>
            <w:tcW w:w="1101" w:type="dxa"/>
          </w:tcPr>
          <w:p w14:paraId="52A258C1" w14:textId="77777777" w:rsidR="00E6206E" w:rsidRPr="008E0C1D" w:rsidRDefault="00E6206E" w:rsidP="00E6206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E0C1D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  <w:p w14:paraId="01D7CCA9" w14:textId="18755D31" w:rsidR="00E6206E" w:rsidRPr="00AB56C3" w:rsidRDefault="00E6206E" w:rsidP="00E6206E">
            <w:pPr>
              <w:ind w:right="9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69" w:type="dxa"/>
          </w:tcPr>
          <w:p w14:paraId="7BC2BF5E" w14:textId="44CA4109" w:rsidR="00E6206E" w:rsidRPr="005C2456" w:rsidRDefault="000E689B" w:rsidP="00E6206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15</w:t>
            </w:r>
            <w:r w:rsidR="00E6206E" w:rsidRPr="002319BF">
              <w:rPr>
                <w:rFonts w:ascii="Calibri" w:hAnsi="Calibri" w:cs="Calibri"/>
                <w:color w:val="FF0000"/>
                <w:sz w:val="22"/>
                <w:szCs w:val="22"/>
              </w:rPr>
              <w:t xml:space="preserve">      </w:t>
            </w:r>
            <w:r>
              <w:rPr>
                <w:rFonts w:ascii="Calibri" w:hAnsi="Calibri" w:cs="Calibri"/>
                <w:sz w:val="22"/>
                <w:szCs w:val="22"/>
              </w:rPr>
              <w:t>16</w:t>
            </w:r>
          </w:p>
          <w:p w14:paraId="79346B43" w14:textId="681174EA" w:rsidR="00E6206E" w:rsidRPr="005C2456" w:rsidRDefault="000E689B" w:rsidP="00E6206E">
            <w:pPr>
              <w:tabs>
                <w:tab w:val="left" w:pos="340"/>
              </w:tabs>
              <w:ind w:right="-4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18</w:t>
            </w:r>
            <w:r w:rsidR="00E6206E" w:rsidRPr="005C2456">
              <w:rPr>
                <w:rFonts w:ascii="Calibri" w:hAnsi="Calibri" w:cs="Calibri"/>
                <w:sz w:val="22"/>
                <w:szCs w:val="22"/>
              </w:rPr>
              <w:t xml:space="preserve">      </w:t>
            </w:r>
            <w:r>
              <w:rPr>
                <w:rFonts w:ascii="Calibri" w:hAnsi="Calibri" w:cs="Calibri"/>
                <w:sz w:val="22"/>
                <w:szCs w:val="22"/>
              </w:rPr>
              <w:t>19</w:t>
            </w:r>
          </w:p>
          <w:p w14:paraId="680111DB" w14:textId="6BE4F6DD" w:rsidR="00E6206E" w:rsidRPr="005C2456" w:rsidRDefault="005C2456" w:rsidP="00E6206E">
            <w:pPr>
              <w:ind w:right="9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666C2">
              <w:rPr>
                <w:rFonts w:asciiTheme="minorHAnsi" w:hAnsiTheme="minorHAnsi" w:cstheme="minorHAnsi"/>
                <w:b/>
                <w:bCs/>
                <w:color w:val="FF0000"/>
                <w:sz w:val="20"/>
              </w:rPr>
              <w:t>MLK Day</w:t>
            </w:r>
          </w:p>
        </w:tc>
        <w:tc>
          <w:tcPr>
            <w:tcW w:w="3713" w:type="dxa"/>
          </w:tcPr>
          <w:p w14:paraId="0C16EA75" w14:textId="1A64778C" w:rsidR="00D60F93" w:rsidRPr="003C5259" w:rsidRDefault="00D60F93" w:rsidP="00E6206E">
            <w:pPr>
              <w:ind w:right="9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Finish </w:t>
            </w:r>
            <w:r w:rsidR="007F7E72">
              <w:rPr>
                <w:rFonts w:asciiTheme="minorHAnsi" w:hAnsiTheme="minorHAnsi" w:cstheme="minorHAnsi"/>
                <w:sz w:val="18"/>
                <w:szCs w:val="18"/>
              </w:rPr>
              <w:t>Sentence Basics review</w:t>
            </w:r>
            <w:r w:rsidR="007F7E72" w:rsidRPr="003C5259">
              <w:rPr>
                <w:rFonts w:asciiTheme="minorHAnsi" w:hAnsiTheme="minorHAnsi" w:cstheme="minorHAnsi"/>
                <w:sz w:val="18"/>
                <w:szCs w:val="18"/>
              </w:rPr>
              <w:t xml:space="preserve"> using </w:t>
            </w:r>
            <w:hyperlink r:id="rId11" w:history="1">
              <w:r w:rsidR="007F7E72" w:rsidRPr="003A44D6">
                <w:rPr>
                  <w:rStyle w:val="Hyperlink"/>
                  <w:rFonts w:asciiTheme="minorHAnsi" w:hAnsiTheme="minorHAnsi" w:cstheme="minorHAnsi"/>
                  <w:sz w:val="18"/>
                  <w:szCs w:val="18"/>
                </w:rPr>
                <w:t>Week 1 lesson plan materials</w:t>
              </w:r>
            </w:hyperlink>
            <w:r w:rsidR="007F7E72">
              <w:rPr>
                <w:rFonts w:asciiTheme="minorHAnsi" w:hAnsiTheme="minorHAnsi" w:cstheme="minorHAnsi"/>
                <w:sz w:val="18"/>
                <w:szCs w:val="18"/>
              </w:rPr>
              <w:t>; complete ISA</w:t>
            </w:r>
          </w:p>
        </w:tc>
        <w:tc>
          <w:tcPr>
            <w:tcW w:w="2032" w:type="dxa"/>
          </w:tcPr>
          <w:p w14:paraId="096CE6C8" w14:textId="77777777" w:rsidR="00E6206E" w:rsidRPr="003C5259" w:rsidRDefault="00E6206E" w:rsidP="00E6206E">
            <w:pPr>
              <w:ind w:right="-105"/>
              <w:rPr>
                <w:rFonts w:asciiTheme="minorHAnsi" w:hAnsiTheme="minorHAnsi" w:cstheme="minorHAnsi"/>
                <w:sz w:val="18"/>
                <w:szCs w:val="18"/>
              </w:rPr>
            </w:pPr>
            <w:r w:rsidRPr="003C5259">
              <w:rPr>
                <w:rFonts w:asciiTheme="minorHAnsi" w:hAnsiTheme="minorHAnsi" w:cstheme="minorHAnsi"/>
                <w:sz w:val="18"/>
                <w:szCs w:val="18"/>
              </w:rPr>
              <w:t>acknowledge</w:t>
            </w:r>
          </w:p>
          <w:p w14:paraId="31DE41DA" w14:textId="77777777" w:rsidR="00E6206E" w:rsidRPr="003C5259" w:rsidRDefault="00E6206E" w:rsidP="00E6206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3C5259">
              <w:rPr>
                <w:rFonts w:asciiTheme="minorHAnsi" w:hAnsiTheme="minorHAnsi" w:cstheme="minorHAnsi"/>
                <w:sz w:val="18"/>
                <w:szCs w:val="18"/>
              </w:rPr>
              <w:t>clarify</w:t>
            </w:r>
          </w:p>
          <w:p w14:paraId="36910EB4" w14:textId="77777777" w:rsidR="00E6206E" w:rsidRPr="003C5259" w:rsidRDefault="00E6206E" w:rsidP="00E6206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3C5259">
              <w:rPr>
                <w:rFonts w:asciiTheme="minorHAnsi" w:hAnsiTheme="minorHAnsi" w:cstheme="minorHAnsi"/>
                <w:sz w:val="18"/>
                <w:szCs w:val="18"/>
              </w:rPr>
              <w:t>discriminate</w:t>
            </w:r>
          </w:p>
          <w:p w14:paraId="75EDE64E" w14:textId="77777777" w:rsidR="00E6206E" w:rsidRPr="003C5259" w:rsidRDefault="00E6206E" w:rsidP="00E6206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3C5259">
              <w:rPr>
                <w:rFonts w:asciiTheme="minorHAnsi" w:hAnsiTheme="minorHAnsi" w:cstheme="minorHAnsi"/>
                <w:sz w:val="18"/>
                <w:szCs w:val="18"/>
              </w:rPr>
              <w:t>eliminate</w:t>
            </w:r>
          </w:p>
          <w:p w14:paraId="293BE64D" w14:textId="42A93326" w:rsidR="00E6206E" w:rsidRPr="003C5259" w:rsidRDefault="00E6206E" w:rsidP="00E6206E">
            <w:pPr>
              <w:ind w:right="90"/>
              <w:rPr>
                <w:rFonts w:asciiTheme="minorHAnsi" w:hAnsiTheme="minorHAnsi" w:cstheme="minorHAnsi"/>
                <w:sz w:val="18"/>
                <w:szCs w:val="18"/>
              </w:rPr>
            </w:pPr>
            <w:r w:rsidRPr="003C5259">
              <w:rPr>
                <w:rFonts w:asciiTheme="minorHAnsi" w:hAnsiTheme="minorHAnsi" w:cstheme="minorHAnsi"/>
                <w:sz w:val="18"/>
                <w:szCs w:val="18"/>
              </w:rPr>
              <w:t>reluctant</w:t>
            </w:r>
          </w:p>
        </w:tc>
        <w:tc>
          <w:tcPr>
            <w:tcW w:w="2160" w:type="dxa"/>
          </w:tcPr>
          <w:p w14:paraId="662D538F" w14:textId="2B3E8DE3" w:rsidR="00E6206E" w:rsidRPr="003C5259" w:rsidRDefault="00E6206E" w:rsidP="00E6206E">
            <w:pPr>
              <w:ind w:right="9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590" w:type="dxa"/>
          </w:tcPr>
          <w:p w14:paraId="4F348A8D" w14:textId="554524DD" w:rsidR="00E6206E" w:rsidRPr="003C5259" w:rsidRDefault="006E143F" w:rsidP="00E6206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Jan 18: </w:t>
            </w:r>
            <w:r w:rsidR="00E6206E" w:rsidRPr="003C5259">
              <w:rPr>
                <w:rFonts w:asciiTheme="minorHAnsi" w:hAnsiTheme="minorHAnsi" w:cstheme="minorHAnsi"/>
                <w:sz w:val="18"/>
                <w:szCs w:val="18"/>
              </w:rPr>
              <w:t>ISA</w:t>
            </w:r>
            <w:r w:rsidR="006E47DB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B53731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0D349F">
              <w:rPr>
                <w:rFonts w:asciiTheme="minorHAnsi" w:hAnsiTheme="minorHAnsi" w:cstheme="minorHAnsi"/>
                <w:sz w:val="18"/>
                <w:szCs w:val="18"/>
              </w:rPr>
              <w:t>–</w:t>
            </w:r>
            <w:r w:rsidR="00B53731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0D349F">
              <w:rPr>
                <w:rFonts w:asciiTheme="minorHAnsi" w:hAnsiTheme="minorHAnsi" w:cstheme="minorHAnsi"/>
                <w:sz w:val="18"/>
                <w:szCs w:val="18"/>
              </w:rPr>
              <w:t>students attempt to write an in-class essay in 35 minutes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– do as the last activity of the first day of class</w:t>
            </w:r>
          </w:p>
          <w:p w14:paraId="3D36C3FA" w14:textId="076BDF87" w:rsidR="00E6206E" w:rsidRPr="003C5259" w:rsidRDefault="00E6206E" w:rsidP="00E6206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E6206E" w:rsidRPr="004E1689" w14:paraId="65B2FBD1" w14:textId="77777777" w:rsidTr="4DFF6ADA">
        <w:trPr>
          <w:cantSplit/>
        </w:trPr>
        <w:tc>
          <w:tcPr>
            <w:tcW w:w="1101" w:type="dxa"/>
          </w:tcPr>
          <w:p w14:paraId="6B03DBC1" w14:textId="77777777" w:rsidR="00E6206E" w:rsidRPr="008E0C1D" w:rsidRDefault="00E6206E" w:rsidP="00E6206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E0C1D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  <w:p w14:paraId="1AA58285" w14:textId="2F129C78" w:rsidR="00E6206E" w:rsidRPr="00AB56C3" w:rsidRDefault="00E6206E" w:rsidP="00E6206E">
            <w:pPr>
              <w:ind w:right="9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69" w:type="dxa"/>
          </w:tcPr>
          <w:p w14:paraId="726E4E12" w14:textId="02533F19" w:rsidR="00E6206E" w:rsidRPr="005C2456" w:rsidRDefault="000E689B" w:rsidP="00E6206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22</w:t>
            </w:r>
            <w:r w:rsidR="00E6206E" w:rsidRPr="005C2456">
              <w:rPr>
                <w:rFonts w:ascii="Calibri" w:hAnsi="Calibri" w:cs="Calibri"/>
                <w:sz w:val="22"/>
                <w:szCs w:val="22"/>
              </w:rPr>
              <w:t xml:space="preserve">      </w:t>
            </w:r>
            <w:r>
              <w:rPr>
                <w:rFonts w:ascii="Calibri" w:hAnsi="Calibri" w:cs="Calibri"/>
                <w:sz w:val="22"/>
                <w:szCs w:val="22"/>
              </w:rPr>
              <w:t>23</w:t>
            </w:r>
          </w:p>
          <w:p w14:paraId="0CB607C5" w14:textId="4AC0C592" w:rsidR="00E6206E" w:rsidRPr="005C2456" w:rsidRDefault="000E689B" w:rsidP="00E6206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25</w:t>
            </w:r>
            <w:r w:rsidR="00E6206E" w:rsidRPr="005C2456">
              <w:rPr>
                <w:rFonts w:ascii="Calibri" w:hAnsi="Calibri" w:cs="Calibri"/>
                <w:sz w:val="22"/>
                <w:szCs w:val="22"/>
              </w:rPr>
              <w:t xml:space="preserve">      </w:t>
            </w:r>
            <w:r>
              <w:rPr>
                <w:rFonts w:ascii="Calibri" w:hAnsi="Calibri" w:cs="Calibri"/>
                <w:sz w:val="22"/>
                <w:szCs w:val="22"/>
              </w:rPr>
              <w:t>26</w:t>
            </w:r>
          </w:p>
          <w:p w14:paraId="3BF92367" w14:textId="0E12630B" w:rsidR="00E6206E" w:rsidRPr="005C2456" w:rsidRDefault="00E6206E" w:rsidP="00E6206E">
            <w:pPr>
              <w:ind w:right="9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713" w:type="dxa"/>
          </w:tcPr>
          <w:p w14:paraId="41E68077" w14:textId="77777777" w:rsidR="00E6206E" w:rsidRPr="003C5259" w:rsidRDefault="00E6206E" w:rsidP="00E6206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3C5259">
              <w:rPr>
                <w:rFonts w:asciiTheme="minorHAnsi" w:hAnsiTheme="minorHAnsi" w:cstheme="minorHAnsi"/>
                <w:sz w:val="18"/>
                <w:szCs w:val="18"/>
              </w:rPr>
              <w:t>Review paragraph structure (Chapter 1, pp. 3-16) if you think it is necessary.</w:t>
            </w:r>
          </w:p>
          <w:p w14:paraId="42DB3537" w14:textId="77777777" w:rsidR="00E6206E" w:rsidRPr="003C5259" w:rsidRDefault="00E6206E" w:rsidP="00E6206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6E954C9B" w14:textId="77777777" w:rsidR="00E6206E" w:rsidRPr="003C5259" w:rsidRDefault="00E6206E" w:rsidP="00E6206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3C5259">
              <w:rPr>
                <w:rFonts w:asciiTheme="minorHAnsi" w:hAnsiTheme="minorHAnsi" w:cstheme="minorHAnsi"/>
                <w:sz w:val="18"/>
                <w:szCs w:val="18"/>
              </w:rPr>
              <w:t xml:space="preserve">Choose exercise from Chapter 9, pp. 174-181 to review sentence types. </w:t>
            </w:r>
          </w:p>
          <w:p w14:paraId="70A8B70A" w14:textId="77777777" w:rsidR="00E6206E" w:rsidRPr="003C5259" w:rsidRDefault="00E6206E" w:rsidP="00E6206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3C5259">
              <w:rPr>
                <w:rFonts w:asciiTheme="minorHAnsi" w:hAnsiTheme="minorHAnsi" w:cstheme="minorHAnsi"/>
                <w:sz w:val="18"/>
                <w:szCs w:val="18"/>
              </w:rPr>
              <w:t>Review dependent clauses with subordinators (Chapter 9, pp. 173-174 &amp; 182-183)</w:t>
            </w:r>
          </w:p>
          <w:p w14:paraId="1382E7A8" w14:textId="77777777" w:rsidR="00E6206E" w:rsidRPr="003C5259" w:rsidRDefault="00E6206E" w:rsidP="00E6206E">
            <w:pPr>
              <w:pStyle w:val="ListParagraph"/>
              <w:numPr>
                <w:ilvl w:val="0"/>
                <w:numId w:val="4"/>
              </w:numPr>
              <w:ind w:left="219" w:hanging="270"/>
              <w:rPr>
                <w:rFonts w:asciiTheme="minorHAnsi" w:hAnsiTheme="minorHAnsi" w:cstheme="minorHAnsi"/>
                <w:sz w:val="18"/>
                <w:szCs w:val="18"/>
              </w:rPr>
            </w:pPr>
            <w:r w:rsidRPr="003C5259">
              <w:rPr>
                <w:rFonts w:asciiTheme="minorHAnsi" w:hAnsiTheme="minorHAnsi" w:cstheme="minorHAnsi"/>
                <w:sz w:val="18"/>
                <w:szCs w:val="18"/>
              </w:rPr>
              <w:t xml:space="preserve">Refer Ss to App. B (pp. 291-298) – summary of all connecting </w:t>
            </w:r>
            <w:proofErr w:type="gramStart"/>
            <w:r w:rsidRPr="003C5259">
              <w:rPr>
                <w:rFonts w:asciiTheme="minorHAnsi" w:hAnsiTheme="minorHAnsi" w:cstheme="minorHAnsi"/>
                <w:sz w:val="18"/>
                <w:szCs w:val="18"/>
              </w:rPr>
              <w:t>words</w:t>
            </w:r>
            <w:proofErr w:type="gramEnd"/>
          </w:p>
          <w:p w14:paraId="1FFDD699" w14:textId="77777777" w:rsidR="00E6206E" w:rsidRPr="003C5259" w:rsidRDefault="00E6206E" w:rsidP="00E6206E">
            <w:pPr>
              <w:pStyle w:val="ListParagraph"/>
              <w:ind w:left="219"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681E78C2" w14:textId="77777777" w:rsidR="00E6206E" w:rsidRPr="003C5259" w:rsidRDefault="00E6206E" w:rsidP="00E6206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3C5259">
              <w:rPr>
                <w:rFonts w:asciiTheme="minorHAnsi" w:hAnsiTheme="minorHAnsi" w:cstheme="minorHAnsi"/>
                <w:sz w:val="18"/>
                <w:szCs w:val="18"/>
              </w:rPr>
              <w:t>Review essay structure pp. 78-79</w:t>
            </w:r>
          </w:p>
          <w:p w14:paraId="740B87C2" w14:textId="77777777" w:rsidR="00E6206E" w:rsidRPr="003C5259" w:rsidRDefault="00E6206E" w:rsidP="00E6206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79642325" w14:textId="77777777" w:rsidR="00E6206E" w:rsidRPr="003C5259" w:rsidRDefault="00E6206E" w:rsidP="00E6206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3C5259">
              <w:rPr>
                <w:rFonts w:asciiTheme="minorHAnsi" w:hAnsiTheme="minorHAnsi" w:cstheme="minorHAnsi"/>
                <w:sz w:val="18"/>
                <w:szCs w:val="18"/>
              </w:rPr>
              <w:t xml:space="preserve">Start Ch. 6 Cause &amp; effect essay pp. 116-119 &amp; pp. 121-122  </w:t>
            </w:r>
          </w:p>
          <w:p w14:paraId="5FCFEE1F" w14:textId="77777777" w:rsidR="00E6206E" w:rsidRPr="003C5259" w:rsidRDefault="00E6206E" w:rsidP="00E6206E">
            <w:pPr>
              <w:ind w:right="9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032" w:type="dxa"/>
          </w:tcPr>
          <w:p w14:paraId="4E29E050" w14:textId="77777777" w:rsidR="00E6206E" w:rsidRPr="003C5259" w:rsidRDefault="00E6206E" w:rsidP="00E6206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3C5259">
              <w:rPr>
                <w:rFonts w:asciiTheme="minorHAnsi" w:hAnsiTheme="minorHAnsi" w:cstheme="minorHAnsi"/>
                <w:sz w:val="18"/>
                <w:szCs w:val="18"/>
              </w:rPr>
              <w:t>abstract</w:t>
            </w:r>
          </w:p>
          <w:p w14:paraId="378F33C1" w14:textId="77777777" w:rsidR="00E6206E" w:rsidRPr="003C5259" w:rsidRDefault="00E6206E" w:rsidP="00E6206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3C5259">
              <w:rPr>
                <w:rFonts w:asciiTheme="minorHAnsi" w:hAnsiTheme="minorHAnsi" w:cstheme="minorHAnsi"/>
                <w:sz w:val="18"/>
                <w:szCs w:val="18"/>
              </w:rPr>
              <w:t>crucial</w:t>
            </w:r>
          </w:p>
          <w:p w14:paraId="0BC15306" w14:textId="77777777" w:rsidR="00E6206E" w:rsidRPr="003C5259" w:rsidRDefault="00E6206E" w:rsidP="00E6206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3C5259">
              <w:rPr>
                <w:rFonts w:asciiTheme="minorHAnsi" w:hAnsiTheme="minorHAnsi" w:cstheme="minorHAnsi"/>
                <w:sz w:val="18"/>
                <w:szCs w:val="18"/>
              </w:rPr>
              <w:t>inherent</w:t>
            </w:r>
          </w:p>
          <w:p w14:paraId="129AD3D7" w14:textId="77777777" w:rsidR="00E6206E" w:rsidRPr="003C5259" w:rsidRDefault="00E6206E" w:rsidP="00E6206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3C5259">
              <w:rPr>
                <w:rFonts w:asciiTheme="minorHAnsi" w:hAnsiTheme="minorHAnsi" w:cstheme="minorHAnsi"/>
                <w:sz w:val="18"/>
                <w:szCs w:val="18"/>
              </w:rPr>
              <w:t>rational</w:t>
            </w:r>
          </w:p>
          <w:p w14:paraId="3D5C6E1E" w14:textId="58BD9D98" w:rsidR="00E6206E" w:rsidRPr="003C5259" w:rsidRDefault="00E6206E" w:rsidP="00E6206E">
            <w:pPr>
              <w:ind w:right="90"/>
              <w:rPr>
                <w:rFonts w:asciiTheme="minorHAnsi" w:hAnsiTheme="minorHAnsi" w:cstheme="minorHAnsi"/>
                <w:sz w:val="18"/>
                <w:szCs w:val="18"/>
              </w:rPr>
            </w:pPr>
            <w:r w:rsidRPr="003C5259">
              <w:rPr>
                <w:rFonts w:asciiTheme="minorHAnsi" w:hAnsiTheme="minorHAnsi" w:cstheme="minorHAnsi"/>
                <w:sz w:val="18"/>
                <w:szCs w:val="18"/>
              </w:rPr>
              <w:t>stable</w:t>
            </w:r>
          </w:p>
        </w:tc>
        <w:tc>
          <w:tcPr>
            <w:tcW w:w="2160" w:type="dxa"/>
          </w:tcPr>
          <w:p w14:paraId="216B7CC2" w14:textId="77777777" w:rsidR="003A44AF" w:rsidRPr="003C5259" w:rsidRDefault="003A44AF" w:rsidP="003A44AF">
            <w:pPr>
              <w:ind w:right="9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If time, have students write</w:t>
            </w:r>
            <w:r w:rsidRPr="003C5259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core vocab</w:t>
            </w:r>
            <w:r w:rsidRPr="003C5259">
              <w:rPr>
                <w:rFonts w:asciiTheme="minorHAnsi" w:hAnsiTheme="minorHAnsi" w:cstheme="minorHAnsi"/>
                <w:sz w:val="18"/>
                <w:szCs w:val="18"/>
              </w:rPr>
              <w:t xml:space="preserve"> sentences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; give feedback &amp; participation </w:t>
            </w:r>
            <w:proofErr w:type="gramStart"/>
            <w:r>
              <w:rPr>
                <w:rFonts w:asciiTheme="minorHAnsi" w:hAnsiTheme="minorHAnsi" w:cstheme="minorHAnsi"/>
                <w:sz w:val="18"/>
                <w:szCs w:val="18"/>
              </w:rPr>
              <w:t>credit</w:t>
            </w:r>
            <w:proofErr w:type="gramEnd"/>
          </w:p>
          <w:p w14:paraId="77437433" w14:textId="25FACBDC" w:rsidR="00E6206E" w:rsidRPr="003C5259" w:rsidRDefault="00E6206E" w:rsidP="00E6206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46EF14F2" w14:textId="05CB6333" w:rsidR="00E6206E" w:rsidRPr="003C5259" w:rsidRDefault="00E6206E" w:rsidP="00E6206E">
            <w:pPr>
              <w:ind w:right="90"/>
              <w:rPr>
                <w:rFonts w:asciiTheme="minorHAnsi" w:hAnsiTheme="minorHAnsi" w:cstheme="minorHAnsi"/>
                <w:sz w:val="18"/>
                <w:szCs w:val="18"/>
              </w:rPr>
            </w:pPr>
            <w:r w:rsidRPr="003C5259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NOTE: This is listed for each week as a reminder</w:t>
            </w:r>
            <w:r w:rsidR="00EB3D07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, but</w:t>
            </w:r>
            <w:r w:rsidRPr="003C5259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 xml:space="preserve"> you DO NOT have to do this every week.</w:t>
            </w:r>
          </w:p>
        </w:tc>
        <w:tc>
          <w:tcPr>
            <w:tcW w:w="4590" w:type="dxa"/>
          </w:tcPr>
          <w:p w14:paraId="5CC27256" w14:textId="77777777" w:rsidR="00E6206E" w:rsidRDefault="00E6206E" w:rsidP="00E6206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Class 1</w:t>
            </w:r>
            <w:r w:rsidRPr="003C5259">
              <w:rPr>
                <w:rFonts w:asciiTheme="minorHAnsi" w:hAnsiTheme="minorHAnsi" w:cstheme="minorHAnsi"/>
                <w:sz w:val="18"/>
                <w:szCs w:val="18"/>
              </w:rPr>
              <w:t xml:space="preserve">: </w:t>
            </w:r>
          </w:p>
          <w:p w14:paraId="529A21C4" w14:textId="77777777" w:rsidR="00E6206E" w:rsidRDefault="00E6206E" w:rsidP="00E6206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5FC8A40D" w14:textId="7E0E45D9" w:rsidR="00E6206E" w:rsidRPr="003C5259" w:rsidRDefault="00E6206E" w:rsidP="00E6206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3C5259">
              <w:rPr>
                <w:rFonts w:asciiTheme="minorHAnsi" w:hAnsiTheme="minorHAnsi" w:cstheme="minorHAnsi"/>
                <w:sz w:val="18"/>
                <w:szCs w:val="18"/>
              </w:rPr>
              <w:t xml:space="preserve">Start Ch 6 if possible or make sure to assign the reading for homework. </w:t>
            </w:r>
          </w:p>
          <w:p w14:paraId="3A216184" w14:textId="77777777" w:rsidR="00E6206E" w:rsidRDefault="00E6206E" w:rsidP="00E6206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5033BEB9" w14:textId="77777777" w:rsidR="00E6206E" w:rsidRDefault="00E6206E" w:rsidP="00E6206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Class 2</w:t>
            </w:r>
            <w:r w:rsidRPr="003C5259">
              <w:rPr>
                <w:rFonts w:asciiTheme="minorHAnsi" w:hAnsiTheme="minorHAnsi" w:cstheme="minorHAnsi"/>
                <w:sz w:val="18"/>
                <w:szCs w:val="18"/>
              </w:rPr>
              <w:t xml:space="preserve">: </w:t>
            </w:r>
          </w:p>
          <w:p w14:paraId="43A4B8FF" w14:textId="77777777" w:rsidR="00E6206E" w:rsidRDefault="00E6206E" w:rsidP="00E6206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120198F1" w14:textId="218F46D8" w:rsidR="00E6206E" w:rsidRPr="00DD31FC" w:rsidRDefault="00E6206E" w:rsidP="00E6206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DD31FC">
              <w:rPr>
                <w:rFonts w:asciiTheme="minorHAnsi" w:hAnsiTheme="minorHAnsi" w:cstheme="minorHAnsi"/>
                <w:b/>
                <w:sz w:val="18"/>
                <w:szCs w:val="18"/>
              </w:rPr>
              <w:t>Paragraph 1</w:t>
            </w:r>
            <w:r w:rsidRPr="00DD31FC">
              <w:rPr>
                <w:rFonts w:asciiTheme="minorHAnsi" w:hAnsiTheme="minorHAnsi" w:cstheme="minorHAnsi"/>
                <w:sz w:val="18"/>
                <w:szCs w:val="18"/>
              </w:rPr>
              <w:t xml:space="preserve"> – write in-class - use to review paragraph structure, practice CV &amp; practice writing different sentence types (simple/compound/complex) – collect for teacher feedback and </w:t>
            </w:r>
            <w:proofErr w:type="gramStart"/>
            <w:r w:rsidRPr="00DD31FC">
              <w:rPr>
                <w:rFonts w:asciiTheme="minorHAnsi" w:hAnsiTheme="minorHAnsi" w:cstheme="minorHAnsi"/>
                <w:sz w:val="18"/>
                <w:szCs w:val="18"/>
              </w:rPr>
              <w:t>grade</w:t>
            </w:r>
            <w:proofErr w:type="gramEnd"/>
          </w:p>
          <w:p w14:paraId="6AB287FB" w14:textId="77777777" w:rsidR="00E6206E" w:rsidRDefault="00E6206E" w:rsidP="00E6206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5D036127" w14:textId="171C960B" w:rsidR="00E6206E" w:rsidRPr="003C5259" w:rsidRDefault="00E6206E" w:rsidP="00FB3D8E">
            <w:pPr>
              <w:pStyle w:val="ListParagraph"/>
              <w:ind w:left="36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E6206E" w:rsidRPr="004E1689" w14:paraId="00D0ADD3" w14:textId="77777777" w:rsidTr="4DFF6ADA">
        <w:trPr>
          <w:cantSplit/>
        </w:trPr>
        <w:tc>
          <w:tcPr>
            <w:tcW w:w="1101" w:type="dxa"/>
          </w:tcPr>
          <w:p w14:paraId="57644F79" w14:textId="77777777" w:rsidR="00E6206E" w:rsidRPr="008E0C1D" w:rsidRDefault="00E6206E" w:rsidP="00E6206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E0C1D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  <w:p w14:paraId="4F4D6ABF" w14:textId="76EAB6F5" w:rsidR="00E6206E" w:rsidRPr="00AB56C3" w:rsidRDefault="000E739A" w:rsidP="00E6206E">
            <w:pPr>
              <w:ind w:right="9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Feb</w:t>
            </w:r>
          </w:p>
        </w:tc>
        <w:tc>
          <w:tcPr>
            <w:tcW w:w="1069" w:type="dxa"/>
          </w:tcPr>
          <w:p w14:paraId="2F0AF405" w14:textId="216F2AB3" w:rsidR="00E6206E" w:rsidRPr="005C2456" w:rsidRDefault="000E689B" w:rsidP="00E6206E">
            <w:pPr>
              <w:tabs>
                <w:tab w:val="left" w:pos="340"/>
              </w:tabs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29</w:t>
            </w:r>
            <w:r w:rsidR="00E6206E" w:rsidRPr="005C2456">
              <w:rPr>
                <w:rFonts w:ascii="Calibri" w:hAnsi="Calibri" w:cs="Calibri"/>
                <w:sz w:val="22"/>
                <w:szCs w:val="22"/>
              </w:rPr>
              <w:t xml:space="preserve">     </w:t>
            </w:r>
            <w:r>
              <w:rPr>
                <w:rFonts w:ascii="Calibri" w:hAnsi="Calibri" w:cs="Calibri"/>
                <w:sz w:val="22"/>
                <w:szCs w:val="22"/>
              </w:rPr>
              <w:t>30</w:t>
            </w:r>
          </w:p>
          <w:p w14:paraId="52402F1E" w14:textId="11A1E42C" w:rsidR="00E6206E" w:rsidRPr="005C2456" w:rsidRDefault="000E739A" w:rsidP="00E6206E">
            <w:pPr>
              <w:tabs>
                <w:tab w:val="left" w:pos="340"/>
              </w:tabs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01</w:t>
            </w:r>
            <w:r w:rsidR="00E6206E" w:rsidRPr="005C2456">
              <w:rPr>
                <w:rFonts w:ascii="Calibri" w:hAnsi="Calibri" w:cs="Calibri"/>
                <w:sz w:val="22"/>
                <w:szCs w:val="22"/>
              </w:rPr>
              <w:t xml:space="preserve">     </w:t>
            </w:r>
            <w:r>
              <w:rPr>
                <w:rFonts w:ascii="Calibri" w:hAnsi="Calibri" w:cs="Calibri"/>
                <w:sz w:val="22"/>
                <w:szCs w:val="22"/>
              </w:rPr>
              <w:t>02</w:t>
            </w:r>
          </w:p>
          <w:p w14:paraId="3D3362DC" w14:textId="3E49C4AD" w:rsidR="00E6206E" w:rsidRPr="005C2456" w:rsidRDefault="00E6206E" w:rsidP="00E6206E">
            <w:pPr>
              <w:ind w:right="9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13" w:type="dxa"/>
          </w:tcPr>
          <w:p w14:paraId="303A543D" w14:textId="0721D3EC" w:rsidR="009F0637" w:rsidRDefault="00E6206E" w:rsidP="00E6206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3C5259">
              <w:rPr>
                <w:rFonts w:asciiTheme="minorHAnsi" w:hAnsiTheme="minorHAnsi" w:cstheme="minorHAnsi"/>
                <w:sz w:val="18"/>
                <w:szCs w:val="18"/>
              </w:rPr>
              <w:t>Review general Essay structure</w:t>
            </w:r>
            <w:r w:rsidR="008342E2">
              <w:rPr>
                <w:rFonts w:asciiTheme="minorHAnsi" w:hAnsiTheme="minorHAnsi" w:cstheme="minorHAnsi"/>
                <w:sz w:val="18"/>
                <w:szCs w:val="18"/>
              </w:rPr>
              <w:t>. See:</w:t>
            </w:r>
          </w:p>
          <w:p w14:paraId="16734928" w14:textId="7FD875F1" w:rsidR="008342E2" w:rsidRPr="008342E2" w:rsidRDefault="008342E2" w:rsidP="008342E2">
            <w:pPr>
              <w:pStyle w:val="ListParagraph"/>
              <w:numPr>
                <w:ilvl w:val="0"/>
                <w:numId w:val="4"/>
              </w:numPr>
              <w:ind w:left="413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“Essay Structure” and “Thesis Statement” </w:t>
            </w:r>
            <w:r w:rsidR="00693058">
              <w:rPr>
                <w:rFonts w:asciiTheme="minorHAnsi" w:hAnsiTheme="minorHAnsi" w:cstheme="minorHAnsi"/>
                <w:sz w:val="18"/>
                <w:szCs w:val="18"/>
              </w:rPr>
              <w:t xml:space="preserve">PPT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slides in </w:t>
            </w:r>
            <w:hyperlink r:id="rId12" w:history="1">
              <w:r w:rsidR="00693058" w:rsidRPr="00693058">
                <w:rPr>
                  <w:rStyle w:val="Hyperlink"/>
                  <w:rFonts w:asciiTheme="minorHAnsi" w:hAnsiTheme="minorHAnsi" w:cstheme="minorHAnsi"/>
                  <w:sz w:val="18"/>
                  <w:szCs w:val="18"/>
                </w:rPr>
                <w:t>Chapter 4 folder</w:t>
              </w:r>
            </w:hyperlink>
          </w:p>
          <w:p w14:paraId="4B7D7A7D" w14:textId="77777777" w:rsidR="009F0637" w:rsidRDefault="009F0637" w:rsidP="00E6206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3CE423F4" w14:textId="48BE66E0" w:rsidR="00E6206E" w:rsidRPr="003C5259" w:rsidRDefault="00E6206E" w:rsidP="00E6206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3C5259">
              <w:rPr>
                <w:rFonts w:asciiTheme="minorHAnsi" w:hAnsiTheme="minorHAnsi" w:cstheme="minorHAnsi"/>
                <w:sz w:val="18"/>
                <w:szCs w:val="18"/>
              </w:rPr>
              <w:t>using, Cause &amp; effect essays: Organization (Chapter 6, pp. 116-124)</w:t>
            </w:r>
          </w:p>
          <w:p w14:paraId="17441CE9" w14:textId="77777777" w:rsidR="00E6206E" w:rsidRPr="003C5259" w:rsidRDefault="00E6206E" w:rsidP="00E6206E">
            <w:pPr>
              <w:pStyle w:val="ListParagraph"/>
              <w:numPr>
                <w:ilvl w:val="0"/>
                <w:numId w:val="5"/>
              </w:numPr>
              <w:ind w:left="250" w:hanging="180"/>
              <w:rPr>
                <w:rFonts w:asciiTheme="minorHAnsi" w:hAnsiTheme="minorHAnsi" w:cstheme="minorHAnsi"/>
                <w:sz w:val="18"/>
                <w:szCs w:val="18"/>
              </w:rPr>
            </w:pPr>
            <w:r w:rsidRPr="003C5259">
              <w:rPr>
                <w:rFonts w:asciiTheme="minorHAnsi" w:hAnsiTheme="minorHAnsi" w:cstheme="minorHAnsi"/>
                <w:sz w:val="18"/>
                <w:szCs w:val="18"/>
              </w:rPr>
              <w:t>see also Chapter 4</w:t>
            </w:r>
          </w:p>
          <w:p w14:paraId="2B15E53F" w14:textId="77777777" w:rsidR="00E6206E" w:rsidRPr="003C5259" w:rsidRDefault="00E6206E" w:rsidP="00E6206E">
            <w:pPr>
              <w:pStyle w:val="ListParagraph"/>
              <w:numPr>
                <w:ilvl w:val="1"/>
                <w:numId w:val="5"/>
              </w:numPr>
              <w:ind w:left="615"/>
              <w:rPr>
                <w:rFonts w:asciiTheme="minorHAnsi" w:hAnsiTheme="minorHAnsi" w:cstheme="minorHAnsi"/>
                <w:sz w:val="18"/>
                <w:szCs w:val="18"/>
              </w:rPr>
            </w:pPr>
            <w:r w:rsidRPr="003C5259">
              <w:rPr>
                <w:rFonts w:asciiTheme="minorHAnsi" w:hAnsiTheme="minorHAnsi" w:cstheme="minorHAnsi"/>
                <w:sz w:val="18"/>
                <w:szCs w:val="18"/>
              </w:rPr>
              <w:t>Parts of an Essay pp. 78-79:</w:t>
            </w:r>
          </w:p>
          <w:p w14:paraId="02086A1F" w14:textId="77777777" w:rsidR="00E6206E" w:rsidRPr="003C5259" w:rsidRDefault="00E6206E" w:rsidP="00E6206E">
            <w:pPr>
              <w:pStyle w:val="ListParagraph"/>
              <w:numPr>
                <w:ilvl w:val="1"/>
                <w:numId w:val="5"/>
              </w:numPr>
              <w:ind w:left="610"/>
              <w:rPr>
                <w:rFonts w:asciiTheme="minorHAnsi" w:hAnsiTheme="minorHAnsi" w:cstheme="minorHAnsi"/>
                <w:sz w:val="18"/>
                <w:szCs w:val="18"/>
              </w:rPr>
            </w:pPr>
            <w:r w:rsidRPr="003C5259">
              <w:rPr>
                <w:rFonts w:asciiTheme="minorHAnsi" w:hAnsiTheme="minorHAnsi" w:cstheme="minorHAnsi"/>
                <w:sz w:val="18"/>
                <w:szCs w:val="18"/>
              </w:rPr>
              <w:t>Introductory paragraph pp. 79-83</w:t>
            </w:r>
          </w:p>
          <w:p w14:paraId="17DBDEA3" w14:textId="77777777" w:rsidR="00E6206E" w:rsidRPr="003C5259" w:rsidRDefault="00E6206E" w:rsidP="00E6206E">
            <w:pPr>
              <w:pStyle w:val="ListParagraph"/>
              <w:numPr>
                <w:ilvl w:val="1"/>
                <w:numId w:val="5"/>
              </w:numPr>
              <w:ind w:left="610"/>
              <w:rPr>
                <w:rFonts w:asciiTheme="minorHAnsi" w:hAnsiTheme="minorHAnsi" w:cstheme="minorHAnsi"/>
                <w:sz w:val="18"/>
                <w:szCs w:val="18"/>
              </w:rPr>
            </w:pPr>
            <w:r w:rsidRPr="003C5259">
              <w:rPr>
                <w:rFonts w:asciiTheme="minorHAnsi" w:hAnsiTheme="minorHAnsi" w:cstheme="minorHAnsi"/>
                <w:sz w:val="18"/>
                <w:szCs w:val="18"/>
              </w:rPr>
              <w:t xml:space="preserve">Thesis statements pp. 83-85 </w:t>
            </w:r>
          </w:p>
          <w:p w14:paraId="68F8CF9B" w14:textId="77777777" w:rsidR="00E6206E" w:rsidRPr="003C5259" w:rsidRDefault="00E6206E" w:rsidP="00E6206E">
            <w:pPr>
              <w:pStyle w:val="ListParagraph"/>
              <w:numPr>
                <w:ilvl w:val="1"/>
                <w:numId w:val="5"/>
              </w:numPr>
              <w:ind w:left="610"/>
              <w:rPr>
                <w:rFonts w:asciiTheme="minorHAnsi" w:hAnsiTheme="minorHAnsi" w:cstheme="minorHAnsi"/>
                <w:sz w:val="18"/>
                <w:szCs w:val="18"/>
              </w:rPr>
            </w:pPr>
            <w:r w:rsidRPr="003C5259">
              <w:rPr>
                <w:rFonts w:asciiTheme="minorHAnsi" w:hAnsiTheme="minorHAnsi" w:cstheme="minorHAnsi"/>
                <w:sz w:val="18"/>
                <w:szCs w:val="18"/>
              </w:rPr>
              <w:t>Concluding paragraphs pp. 87-89)</w:t>
            </w:r>
          </w:p>
          <w:p w14:paraId="554F4304" w14:textId="77777777" w:rsidR="00E6206E" w:rsidRPr="003C5259" w:rsidRDefault="00E6206E" w:rsidP="00E6206E">
            <w:pPr>
              <w:pStyle w:val="ListParagraph"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776459DA" w14:textId="5CCACE30" w:rsidR="00E6206E" w:rsidRPr="003C5259" w:rsidRDefault="00E6206E" w:rsidP="00E6206E">
            <w:pPr>
              <w:ind w:right="90"/>
              <w:rPr>
                <w:rFonts w:asciiTheme="minorHAnsi" w:hAnsiTheme="minorHAnsi" w:cstheme="minorHAnsi"/>
                <w:sz w:val="18"/>
                <w:szCs w:val="18"/>
              </w:rPr>
            </w:pPr>
            <w:r w:rsidRPr="003C5259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Show Style Manual 1</w:t>
            </w:r>
            <w:r w:rsidRPr="003C5259">
              <w:rPr>
                <w:rFonts w:asciiTheme="minorHAnsi" w:hAnsiTheme="minorHAnsi" w:cstheme="minorHAnsi"/>
                <w:sz w:val="18"/>
                <w:szCs w:val="18"/>
              </w:rPr>
              <w:t xml:space="preserve"> with example of student paper</w:t>
            </w:r>
          </w:p>
        </w:tc>
        <w:tc>
          <w:tcPr>
            <w:tcW w:w="2032" w:type="dxa"/>
          </w:tcPr>
          <w:p w14:paraId="6B54EA31" w14:textId="77777777" w:rsidR="00E6206E" w:rsidRPr="003C5259" w:rsidRDefault="00E6206E" w:rsidP="00E6206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3C5259">
              <w:rPr>
                <w:rFonts w:asciiTheme="minorHAnsi" w:hAnsiTheme="minorHAnsi" w:cstheme="minorHAnsi"/>
                <w:sz w:val="18"/>
                <w:szCs w:val="18"/>
              </w:rPr>
              <w:t>ambiguous</w:t>
            </w:r>
          </w:p>
          <w:p w14:paraId="33A94313" w14:textId="77777777" w:rsidR="00E6206E" w:rsidRPr="003C5259" w:rsidRDefault="00E6206E" w:rsidP="00E6206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3C5259">
              <w:rPr>
                <w:rFonts w:asciiTheme="minorHAnsi" w:hAnsiTheme="minorHAnsi" w:cstheme="minorHAnsi"/>
                <w:sz w:val="18"/>
                <w:szCs w:val="18"/>
              </w:rPr>
              <w:t>coordinate</w:t>
            </w:r>
          </w:p>
          <w:p w14:paraId="7F7F11AE" w14:textId="77777777" w:rsidR="00E6206E" w:rsidRPr="003C5259" w:rsidRDefault="00E6206E" w:rsidP="00E6206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3C5259">
              <w:rPr>
                <w:rFonts w:asciiTheme="minorHAnsi" w:hAnsiTheme="minorHAnsi" w:cstheme="minorHAnsi"/>
                <w:sz w:val="18"/>
                <w:szCs w:val="18"/>
              </w:rPr>
              <w:t>generate</w:t>
            </w:r>
          </w:p>
          <w:p w14:paraId="48D641FD" w14:textId="77777777" w:rsidR="00E6206E" w:rsidRPr="003C5259" w:rsidRDefault="00E6206E" w:rsidP="00E6206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3C5259">
              <w:rPr>
                <w:rFonts w:asciiTheme="minorHAnsi" w:hAnsiTheme="minorHAnsi" w:cstheme="minorHAnsi"/>
                <w:sz w:val="18"/>
                <w:szCs w:val="18"/>
              </w:rPr>
              <w:t>parallel</w:t>
            </w:r>
          </w:p>
          <w:p w14:paraId="43BE61FA" w14:textId="5EAE5176" w:rsidR="00E6206E" w:rsidRPr="003C5259" w:rsidRDefault="00E6206E" w:rsidP="00E6206E">
            <w:pPr>
              <w:ind w:right="90"/>
              <w:rPr>
                <w:rFonts w:asciiTheme="minorHAnsi" w:hAnsiTheme="minorHAnsi" w:cstheme="minorHAnsi"/>
                <w:sz w:val="18"/>
                <w:szCs w:val="18"/>
              </w:rPr>
            </w:pPr>
            <w:r w:rsidRPr="003C5259">
              <w:rPr>
                <w:rFonts w:asciiTheme="minorHAnsi" w:hAnsiTheme="minorHAnsi" w:cstheme="minorHAnsi"/>
                <w:sz w:val="18"/>
                <w:szCs w:val="18"/>
              </w:rPr>
              <w:t>trigger</w:t>
            </w:r>
          </w:p>
        </w:tc>
        <w:tc>
          <w:tcPr>
            <w:tcW w:w="2160" w:type="dxa"/>
          </w:tcPr>
          <w:p w14:paraId="5FCAE14A" w14:textId="41C3777B" w:rsidR="00E6206E" w:rsidRPr="003C5259" w:rsidRDefault="008C46F8" w:rsidP="00E6206E">
            <w:pPr>
              <w:ind w:right="9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If time, </w:t>
            </w:r>
            <w:r w:rsidR="009F0A64">
              <w:rPr>
                <w:rFonts w:asciiTheme="minorHAnsi" w:hAnsiTheme="minorHAnsi" w:cstheme="minorHAnsi"/>
                <w:sz w:val="18"/>
                <w:szCs w:val="18"/>
              </w:rPr>
              <w:t>have students write</w:t>
            </w:r>
            <w:r w:rsidR="00E6206E" w:rsidRPr="003C5259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9F0A64">
              <w:rPr>
                <w:rFonts w:asciiTheme="minorHAnsi" w:hAnsiTheme="minorHAnsi" w:cstheme="minorHAnsi"/>
                <w:sz w:val="18"/>
                <w:szCs w:val="18"/>
              </w:rPr>
              <w:t>core vocab</w:t>
            </w:r>
            <w:r w:rsidR="00E6206E" w:rsidRPr="003C5259">
              <w:rPr>
                <w:rFonts w:asciiTheme="minorHAnsi" w:hAnsiTheme="minorHAnsi" w:cstheme="minorHAnsi"/>
                <w:sz w:val="18"/>
                <w:szCs w:val="18"/>
              </w:rPr>
              <w:t xml:space="preserve"> sentences</w:t>
            </w:r>
            <w:r w:rsidR="009F0A64">
              <w:rPr>
                <w:rFonts w:asciiTheme="minorHAnsi" w:hAnsiTheme="minorHAnsi" w:cstheme="minorHAnsi"/>
                <w:sz w:val="18"/>
                <w:szCs w:val="18"/>
              </w:rPr>
              <w:t>; give feedback</w:t>
            </w:r>
            <w:r w:rsidR="003A44AF">
              <w:rPr>
                <w:rFonts w:asciiTheme="minorHAnsi" w:hAnsiTheme="minorHAnsi" w:cstheme="minorHAnsi"/>
                <w:sz w:val="18"/>
                <w:szCs w:val="18"/>
              </w:rPr>
              <w:t xml:space="preserve"> &amp; participation </w:t>
            </w:r>
            <w:proofErr w:type="gramStart"/>
            <w:r w:rsidR="003A44AF">
              <w:rPr>
                <w:rFonts w:asciiTheme="minorHAnsi" w:hAnsiTheme="minorHAnsi" w:cstheme="minorHAnsi"/>
                <w:sz w:val="18"/>
                <w:szCs w:val="18"/>
              </w:rPr>
              <w:t>credit</w:t>
            </w:r>
            <w:proofErr w:type="gramEnd"/>
          </w:p>
          <w:p w14:paraId="62B94C23" w14:textId="77777777" w:rsidR="00E6206E" w:rsidRPr="003C5259" w:rsidRDefault="00E6206E" w:rsidP="00E6206E">
            <w:pPr>
              <w:ind w:right="90"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5FD7E86B" w14:textId="621FC147" w:rsidR="00E6206E" w:rsidRPr="003C5259" w:rsidRDefault="00E6206E" w:rsidP="00E6206E">
            <w:pPr>
              <w:ind w:right="9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590" w:type="dxa"/>
          </w:tcPr>
          <w:p w14:paraId="794FE1ED" w14:textId="650A9A67" w:rsidR="00E6206E" w:rsidRPr="003C5259" w:rsidRDefault="00E6206E" w:rsidP="00E6206E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3C5259">
              <w:rPr>
                <w:rFonts w:asciiTheme="minorHAnsi" w:hAnsiTheme="minorHAnsi" w:cstheme="minorHAnsi"/>
                <w:sz w:val="18"/>
                <w:szCs w:val="18"/>
              </w:rPr>
              <w:t xml:space="preserve">Assign </w:t>
            </w:r>
            <w:r w:rsidRPr="003C525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Take-home</w:t>
            </w:r>
            <w:r w:rsidRPr="003C5259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Pr="003C525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Essay (THE) #1 - </w:t>
            </w:r>
          </w:p>
          <w:p w14:paraId="089B35FD" w14:textId="77777777" w:rsidR="00E6206E" w:rsidRPr="003C5259" w:rsidRDefault="00E6206E" w:rsidP="00E6206E">
            <w:pPr>
              <w:pStyle w:val="ListParagraph"/>
              <w:ind w:left="360"/>
              <w:rPr>
                <w:rFonts w:asciiTheme="minorHAnsi" w:hAnsiTheme="minorHAnsi" w:cstheme="minorHAnsi"/>
                <w:sz w:val="18"/>
                <w:szCs w:val="18"/>
              </w:rPr>
            </w:pPr>
            <w:r w:rsidRPr="003C5259">
              <w:rPr>
                <w:rFonts w:asciiTheme="minorHAnsi" w:hAnsiTheme="minorHAnsi" w:cstheme="minorHAnsi"/>
                <w:sz w:val="18"/>
                <w:szCs w:val="18"/>
              </w:rPr>
              <w:t xml:space="preserve">Cause and Effect, 2-3 pages – and allow for planning time in </w:t>
            </w:r>
            <w:proofErr w:type="gramStart"/>
            <w:r w:rsidRPr="003C5259">
              <w:rPr>
                <w:rFonts w:asciiTheme="minorHAnsi" w:hAnsiTheme="minorHAnsi" w:cstheme="minorHAnsi"/>
                <w:sz w:val="18"/>
                <w:szCs w:val="18"/>
              </w:rPr>
              <w:t>class</w:t>
            </w:r>
            <w:proofErr w:type="gramEnd"/>
          </w:p>
          <w:p w14:paraId="6EF3F8FD" w14:textId="77777777" w:rsidR="00E6206E" w:rsidRPr="003C5259" w:rsidRDefault="00E6206E" w:rsidP="00E6206E">
            <w:pPr>
              <w:pStyle w:val="ListParagraph"/>
              <w:ind w:left="360"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4E11AE5E" w14:textId="293A2399" w:rsidR="00E6206E" w:rsidRPr="003C5259" w:rsidRDefault="00E6206E" w:rsidP="00E6206E">
            <w:pPr>
              <w:rPr>
                <w:rFonts w:asciiTheme="minorHAnsi" w:hAnsiTheme="minorHAnsi"/>
                <w:sz w:val="18"/>
                <w:szCs w:val="18"/>
                <w:highlight w:val="yellow"/>
              </w:rPr>
            </w:pPr>
            <w:r w:rsidRPr="003C5259">
              <w:rPr>
                <w:rFonts w:asciiTheme="minorHAnsi" w:hAnsiTheme="minorHAnsi"/>
                <w:sz w:val="18"/>
                <w:szCs w:val="18"/>
              </w:rPr>
              <w:t xml:space="preserve">Assign THE #1 Outline </w:t>
            </w:r>
            <w:r w:rsidRPr="003C5259">
              <w:rPr>
                <w:rFonts w:asciiTheme="minorHAnsi" w:hAnsiTheme="minorHAnsi"/>
                <w:sz w:val="18"/>
                <w:szCs w:val="18"/>
                <w:highlight w:val="yellow"/>
              </w:rPr>
              <w:t xml:space="preserve">due </w:t>
            </w:r>
            <w:r w:rsidR="00975DC5">
              <w:rPr>
                <w:rFonts w:asciiTheme="minorHAnsi" w:hAnsiTheme="minorHAnsi"/>
                <w:sz w:val="18"/>
                <w:szCs w:val="18"/>
                <w:highlight w:val="yellow"/>
              </w:rPr>
              <w:t>next Class Day 1</w:t>
            </w:r>
          </w:p>
          <w:p w14:paraId="4572EC2C" w14:textId="77777777" w:rsidR="00E6206E" w:rsidRPr="003C5259" w:rsidRDefault="00E6206E" w:rsidP="00E6206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78FC442F" w14:textId="117B38BC" w:rsidR="00E6206E" w:rsidRPr="00326148" w:rsidRDefault="00E6206E" w:rsidP="00E6206E">
            <w:pPr>
              <w:ind w:right="90"/>
              <w:rPr>
                <w:rFonts w:asciiTheme="minorHAnsi" w:hAnsiTheme="minorHAnsi" w:cstheme="minorHAnsi"/>
                <w:sz w:val="18"/>
                <w:szCs w:val="18"/>
              </w:rPr>
            </w:pPr>
            <w:r w:rsidRPr="003C5259">
              <w:rPr>
                <w:rFonts w:asciiTheme="minorHAnsi" w:hAnsiTheme="minorHAnsi" w:cstheme="minorHAnsi"/>
                <w:sz w:val="18"/>
                <w:szCs w:val="18"/>
              </w:rPr>
              <w:t>Explain creating a formal outline (see handout on One Drive)</w:t>
            </w:r>
          </w:p>
        </w:tc>
      </w:tr>
      <w:tr w:rsidR="00E6206E" w:rsidRPr="004E1689" w14:paraId="1EFE6AE1" w14:textId="77777777" w:rsidTr="4DFF6ADA">
        <w:trPr>
          <w:cantSplit/>
        </w:trPr>
        <w:tc>
          <w:tcPr>
            <w:tcW w:w="1101" w:type="dxa"/>
          </w:tcPr>
          <w:p w14:paraId="035C80CC" w14:textId="77777777" w:rsidR="00E6206E" w:rsidRPr="008E0C1D" w:rsidRDefault="00E6206E" w:rsidP="00E6206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E0C1D"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5</w:t>
            </w:r>
          </w:p>
          <w:p w14:paraId="51DA85D6" w14:textId="4938D2AB" w:rsidR="00E6206E" w:rsidRPr="00AB56C3" w:rsidRDefault="00E6206E" w:rsidP="00E6206E">
            <w:pPr>
              <w:ind w:right="9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69" w:type="dxa"/>
          </w:tcPr>
          <w:p w14:paraId="533CE88B" w14:textId="6EC07877" w:rsidR="00E6206E" w:rsidRPr="005C2456" w:rsidRDefault="000E739A" w:rsidP="00E6206E">
            <w:pPr>
              <w:tabs>
                <w:tab w:val="left" w:pos="340"/>
              </w:tabs>
              <w:ind w:right="-10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05</w:t>
            </w:r>
            <w:r w:rsidR="00E6206E" w:rsidRPr="005C2456">
              <w:rPr>
                <w:rFonts w:ascii="Calibri" w:hAnsi="Calibri" w:cs="Calibri"/>
                <w:sz w:val="22"/>
                <w:szCs w:val="22"/>
              </w:rPr>
              <w:t xml:space="preserve">      </w:t>
            </w:r>
            <w:r>
              <w:rPr>
                <w:rFonts w:ascii="Calibri" w:hAnsi="Calibri" w:cs="Calibri"/>
                <w:sz w:val="22"/>
                <w:szCs w:val="22"/>
              </w:rPr>
              <w:t>0</w:t>
            </w:r>
            <w:r w:rsidR="00E6206E" w:rsidRPr="005C2456">
              <w:rPr>
                <w:rFonts w:ascii="Calibri" w:hAnsi="Calibri" w:cs="Calibri"/>
                <w:sz w:val="22"/>
                <w:szCs w:val="22"/>
              </w:rPr>
              <w:t>6</w:t>
            </w:r>
          </w:p>
          <w:p w14:paraId="62B20744" w14:textId="351B5382" w:rsidR="00E6206E" w:rsidRPr="005C2456" w:rsidRDefault="000E739A" w:rsidP="00E6206E">
            <w:pPr>
              <w:tabs>
                <w:tab w:val="left" w:pos="340"/>
              </w:tabs>
              <w:ind w:right="-10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</w:t>
            </w:r>
            <w:r w:rsidR="00E6206E" w:rsidRPr="005C2456">
              <w:rPr>
                <w:rFonts w:ascii="Calibri" w:hAnsi="Calibri" w:cs="Calibri"/>
                <w:sz w:val="22"/>
                <w:szCs w:val="22"/>
              </w:rPr>
              <w:t xml:space="preserve">8      </w:t>
            </w:r>
            <w:r>
              <w:rPr>
                <w:rFonts w:ascii="Calibri" w:hAnsi="Calibri" w:cs="Calibri"/>
                <w:sz w:val="22"/>
                <w:szCs w:val="22"/>
              </w:rPr>
              <w:t>0</w:t>
            </w:r>
            <w:r w:rsidR="00E6206E" w:rsidRPr="005C2456">
              <w:rPr>
                <w:rFonts w:ascii="Calibri" w:hAnsi="Calibri" w:cs="Calibri"/>
                <w:sz w:val="22"/>
                <w:szCs w:val="22"/>
              </w:rPr>
              <w:t>9</w:t>
            </w:r>
          </w:p>
          <w:p w14:paraId="049B408C" w14:textId="0EC5BEFF" w:rsidR="00E6206E" w:rsidRPr="005C2456" w:rsidRDefault="00E6206E" w:rsidP="00E6206E">
            <w:pPr>
              <w:ind w:right="9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713" w:type="dxa"/>
          </w:tcPr>
          <w:p w14:paraId="128F3D76" w14:textId="77777777" w:rsidR="00E6206E" w:rsidRPr="003C5259" w:rsidRDefault="00E6206E" w:rsidP="00E6206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3C5259">
              <w:rPr>
                <w:rFonts w:asciiTheme="minorHAnsi" w:hAnsiTheme="minorHAnsi" w:cstheme="minorHAnsi"/>
                <w:sz w:val="18"/>
                <w:szCs w:val="18"/>
              </w:rPr>
              <w:t xml:space="preserve">Cause &amp; effect essays: Signal words (Chapter 6, pp. 124-129) use these to review sentence </w:t>
            </w:r>
            <w:proofErr w:type="gramStart"/>
            <w:r w:rsidRPr="003C5259">
              <w:rPr>
                <w:rFonts w:asciiTheme="minorHAnsi" w:hAnsiTheme="minorHAnsi" w:cstheme="minorHAnsi"/>
                <w:sz w:val="18"/>
                <w:szCs w:val="18"/>
              </w:rPr>
              <w:t>types</w:t>
            </w:r>
            <w:proofErr w:type="gramEnd"/>
          </w:p>
          <w:p w14:paraId="1C3591DD" w14:textId="77777777" w:rsidR="00E6206E" w:rsidRPr="003C5259" w:rsidRDefault="00E6206E" w:rsidP="00E6206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4E299564" w14:textId="40B455F0" w:rsidR="00E6206E" w:rsidRPr="006C478F" w:rsidRDefault="006C478F" w:rsidP="00E6206E">
            <w:pPr>
              <w:rPr>
                <w:rFonts w:asciiTheme="minorHAnsi" w:hAnsiTheme="minorHAnsi" w:cstheme="minorHAnsi"/>
                <w:color w:val="4472C4" w:themeColor="accent1"/>
                <w:sz w:val="18"/>
                <w:szCs w:val="18"/>
              </w:rPr>
            </w:pPr>
            <w:r w:rsidRPr="006C478F">
              <w:rPr>
                <w:rFonts w:asciiTheme="minorHAnsi" w:hAnsiTheme="minorHAnsi" w:cstheme="minorHAnsi"/>
                <w:color w:val="4472C4" w:themeColor="accent1"/>
                <w:sz w:val="18"/>
                <w:szCs w:val="18"/>
              </w:rPr>
              <w:t xml:space="preserve">If time: </w:t>
            </w:r>
            <w:r w:rsidR="00E6206E" w:rsidRPr="006C478F">
              <w:rPr>
                <w:rFonts w:asciiTheme="minorHAnsi" w:hAnsiTheme="minorHAnsi" w:cstheme="minorHAnsi"/>
                <w:color w:val="4472C4" w:themeColor="accent1"/>
                <w:sz w:val="18"/>
                <w:szCs w:val="18"/>
              </w:rPr>
              <w:t>Sentence problems: Fragments (Chapter 10, pp. 194-196)</w:t>
            </w:r>
          </w:p>
          <w:p w14:paraId="2C54E975" w14:textId="77777777" w:rsidR="00E6206E" w:rsidRPr="003C5259" w:rsidRDefault="00E6206E" w:rsidP="00E6206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508CF5F5" w14:textId="77777777" w:rsidR="00E6206E" w:rsidRPr="003C5259" w:rsidRDefault="00E6206E" w:rsidP="00E6206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3C5259">
              <w:rPr>
                <w:rFonts w:asciiTheme="minorHAnsi" w:hAnsiTheme="minorHAnsi" w:cstheme="minorHAnsi"/>
                <w:sz w:val="18"/>
                <w:szCs w:val="18"/>
              </w:rPr>
              <w:t>Plagiarism &amp; Paraphrasing (Chapter 3, p. 48, pp. 58-61) (may need to push to following week)</w:t>
            </w:r>
          </w:p>
          <w:p w14:paraId="5307F707" w14:textId="77777777" w:rsidR="00E6206E" w:rsidRPr="003C5259" w:rsidRDefault="00E6206E" w:rsidP="00E6206E">
            <w:pPr>
              <w:ind w:right="90"/>
              <w:rPr>
                <w:rFonts w:asciiTheme="minorHAnsi" w:hAnsiTheme="minorHAnsi" w:cstheme="minorHAnsi"/>
                <w:b/>
                <w:color w:val="008000"/>
                <w:sz w:val="18"/>
                <w:szCs w:val="18"/>
              </w:rPr>
            </w:pPr>
          </w:p>
        </w:tc>
        <w:tc>
          <w:tcPr>
            <w:tcW w:w="2032" w:type="dxa"/>
          </w:tcPr>
          <w:p w14:paraId="4AC4AAA5" w14:textId="77777777" w:rsidR="00E6206E" w:rsidRPr="003C5259" w:rsidRDefault="00E6206E" w:rsidP="00E6206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3C5259">
              <w:rPr>
                <w:rFonts w:asciiTheme="minorHAnsi" w:hAnsiTheme="minorHAnsi" w:cstheme="minorHAnsi"/>
                <w:sz w:val="18"/>
                <w:szCs w:val="18"/>
              </w:rPr>
              <w:t>access</w:t>
            </w:r>
          </w:p>
          <w:p w14:paraId="75D35255" w14:textId="77777777" w:rsidR="00E6206E" w:rsidRPr="003C5259" w:rsidRDefault="00E6206E" w:rsidP="00E6206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3C5259">
              <w:rPr>
                <w:rFonts w:asciiTheme="minorHAnsi" w:hAnsiTheme="minorHAnsi" w:cstheme="minorHAnsi"/>
                <w:sz w:val="18"/>
                <w:szCs w:val="18"/>
              </w:rPr>
              <w:t>anticipate</w:t>
            </w:r>
          </w:p>
          <w:p w14:paraId="470A7147" w14:textId="77777777" w:rsidR="00E6206E" w:rsidRPr="003C5259" w:rsidRDefault="00E6206E" w:rsidP="00E6206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3C5259">
              <w:rPr>
                <w:rFonts w:asciiTheme="minorHAnsi" w:hAnsiTheme="minorHAnsi" w:cstheme="minorHAnsi"/>
                <w:sz w:val="18"/>
                <w:szCs w:val="18"/>
              </w:rPr>
              <w:t>enhance</w:t>
            </w:r>
          </w:p>
          <w:p w14:paraId="76A887EE" w14:textId="77777777" w:rsidR="00E6206E" w:rsidRPr="003C5259" w:rsidRDefault="00E6206E" w:rsidP="00E6206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3C5259">
              <w:rPr>
                <w:rFonts w:asciiTheme="minorHAnsi" w:hAnsiTheme="minorHAnsi" w:cstheme="minorHAnsi"/>
                <w:sz w:val="18"/>
                <w:szCs w:val="18"/>
              </w:rPr>
              <w:t>reveal</w:t>
            </w:r>
          </w:p>
          <w:p w14:paraId="430DAAF6" w14:textId="3A73BF2E" w:rsidR="00E6206E" w:rsidRPr="003C5259" w:rsidRDefault="00E6206E" w:rsidP="00E6206E">
            <w:pPr>
              <w:ind w:right="90"/>
              <w:rPr>
                <w:rFonts w:asciiTheme="minorHAnsi" w:hAnsiTheme="minorHAnsi" w:cstheme="minorHAnsi"/>
                <w:bCs/>
                <w:color w:val="008000"/>
                <w:sz w:val="18"/>
                <w:szCs w:val="18"/>
              </w:rPr>
            </w:pPr>
            <w:r w:rsidRPr="003C5259">
              <w:rPr>
                <w:rFonts w:asciiTheme="minorHAnsi" w:hAnsiTheme="minorHAnsi" w:cstheme="minorHAnsi"/>
                <w:sz w:val="18"/>
                <w:szCs w:val="18"/>
              </w:rPr>
              <w:t>underlying</w:t>
            </w:r>
          </w:p>
        </w:tc>
        <w:tc>
          <w:tcPr>
            <w:tcW w:w="2160" w:type="dxa"/>
          </w:tcPr>
          <w:p w14:paraId="0A80C146" w14:textId="77777777" w:rsidR="003A44AF" w:rsidRPr="003C5259" w:rsidRDefault="003A44AF" w:rsidP="003A44AF">
            <w:pPr>
              <w:ind w:right="9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If time, have students write</w:t>
            </w:r>
            <w:r w:rsidRPr="003C5259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core vocab</w:t>
            </w:r>
            <w:r w:rsidRPr="003C5259">
              <w:rPr>
                <w:rFonts w:asciiTheme="minorHAnsi" w:hAnsiTheme="minorHAnsi" w:cstheme="minorHAnsi"/>
                <w:sz w:val="18"/>
                <w:szCs w:val="18"/>
              </w:rPr>
              <w:t xml:space="preserve"> sentences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; give feedback &amp; participation </w:t>
            </w:r>
            <w:proofErr w:type="gramStart"/>
            <w:r>
              <w:rPr>
                <w:rFonts w:asciiTheme="minorHAnsi" w:hAnsiTheme="minorHAnsi" w:cstheme="minorHAnsi"/>
                <w:sz w:val="18"/>
                <w:szCs w:val="18"/>
              </w:rPr>
              <w:t>credit</w:t>
            </w:r>
            <w:proofErr w:type="gramEnd"/>
          </w:p>
          <w:p w14:paraId="739C9BE9" w14:textId="4A35BC2C" w:rsidR="00E6206E" w:rsidRPr="003C5259" w:rsidRDefault="00E6206E" w:rsidP="00E6206E">
            <w:pPr>
              <w:ind w:right="90"/>
              <w:rPr>
                <w:rFonts w:asciiTheme="minorHAnsi" w:hAnsiTheme="minorHAnsi" w:cstheme="minorHAnsi"/>
                <w:bCs/>
                <w:color w:val="008000"/>
                <w:sz w:val="18"/>
                <w:szCs w:val="18"/>
              </w:rPr>
            </w:pPr>
          </w:p>
        </w:tc>
        <w:tc>
          <w:tcPr>
            <w:tcW w:w="4590" w:type="dxa"/>
          </w:tcPr>
          <w:p w14:paraId="3896F935" w14:textId="7B73F107" w:rsidR="00E6206E" w:rsidRPr="003C5259" w:rsidRDefault="00975DC5" w:rsidP="00E6206E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  <w:highlight w:val="yellow"/>
              </w:rPr>
              <w:t>Class Day 1</w:t>
            </w:r>
            <w:r w:rsidR="00E6206E" w:rsidRPr="003C5259">
              <w:rPr>
                <w:rFonts w:asciiTheme="minorHAnsi" w:hAnsiTheme="minorHAnsi"/>
                <w:sz w:val="18"/>
                <w:szCs w:val="18"/>
                <w:highlight w:val="yellow"/>
              </w:rPr>
              <w:t xml:space="preserve">: THE #1 Outline due – collect for teacher feedback and </w:t>
            </w:r>
            <w:proofErr w:type="gramStart"/>
            <w:r w:rsidR="00E6206E" w:rsidRPr="003C5259">
              <w:rPr>
                <w:rFonts w:asciiTheme="minorHAnsi" w:hAnsiTheme="minorHAnsi"/>
                <w:sz w:val="18"/>
                <w:szCs w:val="18"/>
                <w:highlight w:val="yellow"/>
              </w:rPr>
              <w:t>grade</w:t>
            </w:r>
            <w:proofErr w:type="gramEnd"/>
          </w:p>
          <w:p w14:paraId="12E33575" w14:textId="77777777" w:rsidR="00E6206E" w:rsidRPr="003C5259" w:rsidRDefault="00E6206E" w:rsidP="00E6206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31867CC2" w14:textId="77777777" w:rsidR="00E6206E" w:rsidRPr="003C5259" w:rsidRDefault="00E6206E" w:rsidP="00E6206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3C5259">
              <w:rPr>
                <w:rFonts w:asciiTheme="minorHAnsi" w:hAnsiTheme="minorHAnsi" w:cstheme="minorHAnsi"/>
                <w:sz w:val="18"/>
                <w:szCs w:val="18"/>
              </w:rPr>
              <w:t xml:space="preserve">Thursday: Outline </w:t>
            </w:r>
            <w:proofErr w:type="gramStart"/>
            <w:r w:rsidRPr="003C5259">
              <w:rPr>
                <w:rFonts w:asciiTheme="minorHAnsi" w:hAnsiTheme="minorHAnsi" w:cstheme="minorHAnsi"/>
                <w:sz w:val="18"/>
                <w:szCs w:val="18"/>
              </w:rPr>
              <w:t>returned</w:t>
            </w:r>
            <w:proofErr w:type="gramEnd"/>
          </w:p>
          <w:p w14:paraId="7A6DCAAB" w14:textId="1DFD04EA" w:rsidR="00E6206E" w:rsidRPr="003C5259" w:rsidRDefault="00E6206E" w:rsidP="00E6206E">
            <w:pPr>
              <w:ind w:right="90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3C5259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 xml:space="preserve">Assign THE #1 peer draft (partial draft, e.g. 1 body paragraph possible) due </w:t>
            </w:r>
            <w:r w:rsidR="00975DC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next Class Day 1</w:t>
            </w:r>
          </w:p>
          <w:p w14:paraId="14E701FA" w14:textId="77777777" w:rsidR="00E6206E" w:rsidRPr="003C5259" w:rsidRDefault="00E6206E" w:rsidP="00E6206E">
            <w:pPr>
              <w:ind w:right="90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</w:p>
          <w:p w14:paraId="5A1627B7" w14:textId="434828C5" w:rsidR="00E6206E" w:rsidRPr="003C5259" w:rsidRDefault="00E6206E" w:rsidP="00E6206E">
            <w:pPr>
              <w:ind w:right="90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</w:p>
        </w:tc>
      </w:tr>
      <w:tr w:rsidR="00E6206E" w:rsidRPr="004E1689" w14:paraId="641A12DE" w14:textId="77777777" w:rsidTr="4DFF6ADA">
        <w:trPr>
          <w:cantSplit/>
        </w:trPr>
        <w:tc>
          <w:tcPr>
            <w:tcW w:w="1101" w:type="dxa"/>
          </w:tcPr>
          <w:p w14:paraId="62CDB5AF" w14:textId="77777777" w:rsidR="00E6206E" w:rsidRPr="008E0C1D" w:rsidRDefault="00E6206E" w:rsidP="00E6206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E0C1D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  <w:p w14:paraId="1FCB7DA9" w14:textId="01983A06" w:rsidR="00E6206E" w:rsidRPr="00AB56C3" w:rsidRDefault="00E6206E" w:rsidP="00E6206E">
            <w:pPr>
              <w:ind w:right="9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69" w:type="dxa"/>
          </w:tcPr>
          <w:p w14:paraId="2D79264E" w14:textId="104DF39A" w:rsidR="00E6206E" w:rsidRPr="005C2456" w:rsidRDefault="000E739A" w:rsidP="00E6206E">
            <w:pPr>
              <w:tabs>
                <w:tab w:val="left" w:pos="340"/>
              </w:tabs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  <w:r w:rsidR="00E6206E" w:rsidRPr="005C2456">
              <w:rPr>
                <w:rFonts w:ascii="Calibri" w:hAnsi="Calibri" w:cs="Calibri"/>
                <w:sz w:val="22"/>
                <w:szCs w:val="22"/>
              </w:rPr>
              <w:t xml:space="preserve">2      </w:t>
            </w:r>
            <w:r>
              <w:rPr>
                <w:rFonts w:ascii="Calibri" w:hAnsi="Calibri" w:cs="Calibri"/>
                <w:sz w:val="22"/>
                <w:szCs w:val="22"/>
              </w:rPr>
              <w:t>1</w:t>
            </w:r>
            <w:r w:rsidR="00E6206E" w:rsidRPr="005C2456">
              <w:rPr>
                <w:rFonts w:ascii="Calibri" w:hAnsi="Calibri" w:cs="Calibri"/>
                <w:sz w:val="22"/>
                <w:szCs w:val="22"/>
              </w:rPr>
              <w:t>3</w:t>
            </w:r>
          </w:p>
          <w:p w14:paraId="6F849BF6" w14:textId="14394A7B" w:rsidR="00E6206E" w:rsidRPr="00F666C2" w:rsidRDefault="000E739A" w:rsidP="00F666C2">
            <w:pPr>
              <w:tabs>
                <w:tab w:val="left" w:pos="340"/>
              </w:tabs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  <w:r w:rsidR="00E6206E" w:rsidRPr="005C2456">
              <w:rPr>
                <w:rFonts w:ascii="Calibri" w:hAnsi="Calibri" w:cs="Calibri"/>
                <w:sz w:val="22"/>
                <w:szCs w:val="22"/>
              </w:rPr>
              <w:t xml:space="preserve">5      </w:t>
            </w:r>
            <w:r w:rsidRPr="00F666C2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1</w:t>
            </w:r>
            <w:r w:rsidR="00E6206E" w:rsidRPr="00F666C2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6</w:t>
            </w:r>
            <w:r w:rsidR="00F666C2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br/>
            </w:r>
            <w:r w:rsidR="00F666C2" w:rsidRPr="00F666C2">
              <w:rPr>
                <w:rFonts w:ascii="Calibri" w:hAnsi="Calibri" w:cs="Calibri"/>
                <w:b/>
                <w:bCs/>
                <w:color w:val="FF0000"/>
                <w:sz w:val="16"/>
                <w:szCs w:val="16"/>
              </w:rPr>
              <w:t>ELI Holiday</w:t>
            </w:r>
          </w:p>
        </w:tc>
        <w:tc>
          <w:tcPr>
            <w:tcW w:w="3713" w:type="dxa"/>
          </w:tcPr>
          <w:p w14:paraId="66144685" w14:textId="77777777" w:rsidR="00322937" w:rsidRDefault="00322937" w:rsidP="00E6206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659A36FE" w14:textId="6738D206" w:rsidR="00E6206E" w:rsidRPr="006C478F" w:rsidRDefault="006C478F" w:rsidP="00E6206E">
            <w:pPr>
              <w:rPr>
                <w:rFonts w:asciiTheme="minorHAnsi" w:hAnsiTheme="minorHAnsi" w:cstheme="minorHAnsi"/>
                <w:color w:val="4472C4" w:themeColor="accent1"/>
                <w:sz w:val="18"/>
                <w:szCs w:val="18"/>
              </w:rPr>
            </w:pPr>
            <w:r w:rsidRPr="006C478F">
              <w:rPr>
                <w:rFonts w:asciiTheme="minorHAnsi" w:hAnsiTheme="minorHAnsi" w:cstheme="minorHAnsi"/>
                <w:color w:val="4472C4" w:themeColor="accent1"/>
                <w:sz w:val="18"/>
                <w:szCs w:val="18"/>
              </w:rPr>
              <w:t xml:space="preserve">If time: </w:t>
            </w:r>
            <w:r w:rsidR="00E6206E" w:rsidRPr="006C478F">
              <w:rPr>
                <w:rFonts w:asciiTheme="minorHAnsi" w:hAnsiTheme="minorHAnsi" w:cstheme="minorHAnsi"/>
                <w:color w:val="4472C4" w:themeColor="accent1"/>
                <w:sz w:val="18"/>
                <w:szCs w:val="18"/>
              </w:rPr>
              <w:t>Parallelism (Chapter 10, pp. 190-194)</w:t>
            </w:r>
          </w:p>
          <w:p w14:paraId="551BDE6C" w14:textId="77777777" w:rsidR="00E6206E" w:rsidRDefault="00E6206E" w:rsidP="00E6206E">
            <w:pPr>
              <w:ind w:right="90"/>
              <w:rPr>
                <w:rFonts w:asciiTheme="minorHAnsi" w:hAnsiTheme="minorHAnsi" w:cstheme="minorHAnsi"/>
                <w:b/>
                <w:color w:val="008000"/>
                <w:sz w:val="18"/>
                <w:szCs w:val="18"/>
              </w:rPr>
            </w:pPr>
          </w:p>
          <w:p w14:paraId="4D602BF8" w14:textId="5C4B2C96" w:rsidR="00E6206E" w:rsidRPr="003C5259" w:rsidRDefault="00E6206E" w:rsidP="00E6206E">
            <w:pPr>
              <w:ind w:right="90"/>
              <w:rPr>
                <w:rFonts w:asciiTheme="minorHAnsi" w:hAnsiTheme="minorHAnsi" w:cstheme="minorHAnsi"/>
                <w:b/>
                <w:color w:val="008000"/>
                <w:sz w:val="18"/>
                <w:szCs w:val="18"/>
              </w:rPr>
            </w:pPr>
          </w:p>
        </w:tc>
        <w:tc>
          <w:tcPr>
            <w:tcW w:w="2032" w:type="dxa"/>
          </w:tcPr>
          <w:p w14:paraId="683CA09D" w14:textId="77777777" w:rsidR="00E6206E" w:rsidRPr="003C5259" w:rsidRDefault="00E6206E" w:rsidP="00E6206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3C5259">
              <w:rPr>
                <w:rFonts w:asciiTheme="minorHAnsi" w:hAnsiTheme="minorHAnsi" w:cstheme="minorHAnsi"/>
                <w:sz w:val="18"/>
                <w:szCs w:val="18"/>
              </w:rPr>
              <w:t>attribute</w:t>
            </w:r>
          </w:p>
          <w:p w14:paraId="78EA87EA" w14:textId="77777777" w:rsidR="00E6206E" w:rsidRPr="003C5259" w:rsidRDefault="00E6206E" w:rsidP="00E6206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3C5259">
              <w:rPr>
                <w:rFonts w:asciiTheme="minorHAnsi" w:hAnsiTheme="minorHAnsi" w:cstheme="minorHAnsi"/>
                <w:sz w:val="18"/>
                <w:szCs w:val="18"/>
              </w:rPr>
              <w:t>bias</w:t>
            </w:r>
          </w:p>
          <w:p w14:paraId="586D16E4" w14:textId="77777777" w:rsidR="00E6206E" w:rsidRPr="003C5259" w:rsidRDefault="00E6206E" w:rsidP="00E6206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3C5259">
              <w:rPr>
                <w:rFonts w:asciiTheme="minorHAnsi" w:hAnsiTheme="minorHAnsi" w:cstheme="minorHAnsi"/>
                <w:sz w:val="18"/>
                <w:szCs w:val="18"/>
              </w:rPr>
              <w:t>exhibit</w:t>
            </w:r>
          </w:p>
          <w:p w14:paraId="6C13FE78" w14:textId="77777777" w:rsidR="00E6206E" w:rsidRPr="003C5259" w:rsidRDefault="00E6206E" w:rsidP="00E6206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3C5259">
              <w:rPr>
                <w:rFonts w:asciiTheme="minorHAnsi" w:hAnsiTheme="minorHAnsi" w:cstheme="minorHAnsi"/>
                <w:sz w:val="18"/>
                <w:szCs w:val="18"/>
              </w:rPr>
              <w:t>philosophy</w:t>
            </w:r>
          </w:p>
          <w:p w14:paraId="72EBADFC" w14:textId="56163309" w:rsidR="00E6206E" w:rsidRPr="003C5259" w:rsidRDefault="00E6206E" w:rsidP="00E6206E">
            <w:pPr>
              <w:ind w:right="90"/>
              <w:rPr>
                <w:rFonts w:asciiTheme="minorHAnsi" w:hAnsiTheme="minorHAnsi" w:cstheme="minorHAnsi"/>
                <w:bCs/>
                <w:color w:val="008000"/>
                <w:sz w:val="18"/>
                <w:szCs w:val="18"/>
              </w:rPr>
            </w:pPr>
            <w:r w:rsidRPr="003C5259">
              <w:rPr>
                <w:rFonts w:asciiTheme="minorHAnsi" w:hAnsiTheme="minorHAnsi" w:cstheme="minorHAnsi"/>
                <w:sz w:val="18"/>
                <w:szCs w:val="18"/>
              </w:rPr>
              <w:t>violate</w:t>
            </w:r>
          </w:p>
        </w:tc>
        <w:tc>
          <w:tcPr>
            <w:tcW w:w="2160" w:type="dxa"/>
          </w:tcPr>
          <w:p w14:paraId="1C95DFF0" w14:textId="77777777" w:rsidR="003A44AF" w:rsidRPr="003C5259" w:rsidRDefault="003A44AF" w:rsidP="003A44AF">
            <w:pPr>
              <w:ind w:right="9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If time, have students write</w:t>
            </w:r>
            <w:r w:rsidRPr="003C5259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core vocab</w:t>
            </w:r>
            <w:r w:rsidRPr="003C5259">
              <w:rPr>
                <w:rFonts w:asciiTheme="minorHAnsi" w:hAnsiTheme="minorHAnsi" w:cstheme="minorHAnsi"/>
                <w:sz w:val="18"/>
                <w:szCs w:val="18"/>
              </w:rPr>
              <w:t xml:space="preserve"> sentences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; give feedback &amp; participation </w:t>
            </w:r>
            <w:proofErr w:type="gramStart"/>
            <w:r>
              <w:rPr>
                <w:rFonts w:asciiTheme="minorHAnsi" w:hAnsiTheme="minorHAnsi" w:cstheme="minorHAnsi"/>
                <w:sz w:val="18"/>
                <w:szCs w:val="18"/>
              </w:rPr>
              <w:t>credit</w:t>
            </w:r>
            <w:proofErr w:type="gramEnd"/>
          </w:p>
          <w:p w14:paraId="7D83AFD1" w14:textId="5D572322" w:rsidR="00E6206E" w:rsidRPr="003C5259" w:rsidRDefault="00E6206E" w:rsidP="00E6206E">
            <w:pPr>
              <w:ind w:right="90"/>
              <w:rPr>
                <w:rFonts w:asciiTheme="minorHAnsi" w:hAnsiTheme="minorHAnsi" w:cstheme="minorHAnsi"/>
                <w:bCs/>
                <w:color w:val="008000"/>
                <w:sz w:val="18"/>
                <w:szCs w:val="18"/>
              </w:rPr>
            </w:pPr>
          </w:p>
        </w:tc>
        <w:tc>
          <w:tcPr>
            <w:tcW w:w="4590" w:type="dxa"/>
          </w:tcPr>
          <w:p w14:paraId="3614FA96" w14:textId="4BFB4E09" w:rsidR="00892D19" w:rsidRPr="00892D19" w:rsidRDefault="00975DC5" w:rsidP="00E6206E">
            <w:pPr>
              <w:rPr>
                <w:rFonts w:asciiTheme="minorHAnsi" w:eastAsia="Calibri" w:hAnsiTheme="minorHAnsi" w:cstheme="minorHAnsi"/>
                <w:color w:val="000000" w:themeColor="text1"/>
                <w:sz w:val="18"/>
                <w:szCs w:val="18"/>
                <w:highlight w:val="yellow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Class Day 1</w:t>
            </w:r>
            <w:r w:rsidR="00892D19" w:rsidRPr="003C5259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 xml:space="preserve">: Peer </w:t>
            </w:r>
            <w:r w:rsidR="00892D19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 xml:space="preserve">review; </w:t>
            </w:r>
            <w:r w:rsidR="00892D19">
              <w:rPr>
                <w:rFonts w:asciiTheme="minorHAnsi" w:hAnsiTheme="minorHAnsi" w:cstheme="minorHAnsi"/>
                <w:b/>
                <w:bCs/>
                <w:color w:val="000000" w:themeColor="text1"/>
                <w:sz w:val="18"/>
                <w:szCs w:val="18"/>
              </w:rPr>
              <w:t>OPTIONAL</w:t>
            </w:r>
            <w:r w:rsidR="00892D19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="00892D19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ChatGPT</w:t>
            </w:r>
            <w:proofErr w:type="spellEnd"/>
            <w:r w:rsidR="00892D19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 xml:space="preserve"> </w:t>
            </w:r>
            <w:r w:rsidR="00090321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activity (see Canvas)</w:t>
            </w:r>
          </w:p>
          <w:p w14:paraId="4245DC8D" w14:textId="77777777" w:rsidR="00E6206E" w:rsidRPr="003C5259" w:rsidRDefault="00E6206E" w:rsidP="00E6206E">
            <w:pPr>
              <w:rPr>
                <w:rFonts w:asciiTheme="minorHAnsi" w:hAnsiTheme="minorHAnsi" w:cstheme="minorHAnsi"/>
                <w:color w:val="FF0000"/>
                <w:sz w:val="18"/>
                <w:szCs w:val="18"/>
              </w:rPr>
            </w:pPr>
          </w:p>
          <w:p w14:paraId="32312D51" w14:textId="17D5D810" w:rsidR="00E6206E" w:rsidRPr="003C5259" w:rsidRDefault="00FE1733" w:rsidP="00E6206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Wednesday or </w:t>
            </w:r>
            <w:r w:rsidR="00E6206E" w:rsidRPr="003C5259">
              <w:rPr>
                <w:rFonts w:asciiTheme="minorHAnsi" w:hAnsiTheme="minorHAnsi" w:cstheme="minorHAnsi"/>
                <w:sz w:val="18"/>
                <w:szCs w:val="18"/>
              </w:rPr>
              <w:t>Thursday: THE #1 Draft 1 due – uploaded to</w:t>
            </w:r>
            <w:ins w:id="0" w:author="Lara Marie Hauer" w:date="2020-01-13T09:50:00Z">
              <w:r w:rsidR="00E6206E" w:rsidRPr="003C5259">
                <w:rPr>
                  <w:rFonts w:asciiTheme="minorHAnsi" w:hAnsiTheme="minorHAnsi" w:cstheme="minorHAnsi"/>
                  <w:sz w:val="18"/>
                  <w:szCs w:val="18"/>
                </w:rPr>
                <w:t xml:space="preserve"> </w:t>
              </w:r>
            </w:ins>
            <w:r w:rsidR="00E6206E" w:rsidRPr="003C5259">
              <w:rPr>
                <w:rFonts w:asciiTheme="minorHAnsi" w:hAnsiTheme="minorHAnsi" w:cstheme="minorHAnsi"/>
                <w:sz w:val="18"/>
                <w:szCs w:val="18"/>
              </w:rPr>
              <w:t xml:space="preserve">Turnitin for a </w:t>
            </w:r>
            <w:proofErr w:type="gramStart"/>
            <w:r w:rsidR="00E6206E" w:rsidRPr="003C5259">
              <w:rPr>
                <w:rFonts w:asciiTheme="minorHAnsi" w:hAnsiTheme="minorHAnsi" w:cstheme="minorHAnsi"/>
                <w:sz w:val="18"/>
                <w:szCs w:val="18"/>
              </w:rPr>
              <w:t>grade</w:t>
            </w:r>
            <w:proofErr w:type="gramEnd"/>
          </w:p>
          <w:p w14:paraId="7140CF60" w14:textId="77777777" w:rsidR="00E6206E" w:rsidRPr="003C5259" w:rsidRDefault="00E6206E" w:rsidP="00E6206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0D2AF59A" w14:textId="58D55F1A" w:rsidR="00E6206E" w:rsidRPr="003C5259" w:rsidRDefault="00E6206E" w:rsidP="00E6206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3C5259">
              <w:rPr>
                <w:rFonts w:asciiTheme="minorHAnsi" w:hAnsiTheme="minorHAnsi" w:cstheme="minorHAnsi"/>
                <w:sz w:val="18"/>
                <w:szCs w:val="18"/>
              </w:rPr>
              <w:t>Assign Draft 2 due next</w:t>
            </w:r>
            <w:r w:rsidR="00FE1733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975DC5">
              <w:rPr>
                <w:rFonts w:asciiTheme="minorHAnsi" w:hAnsiTheme="minorHAnsi" w:cstheme="minorHAnsi"/>
                <w:sz w:val="18"/>
                <w:szCs w:val="18"/>
              </w:rPr>
              <w:t>Class Day 2</w:t>
            </w:r>
          </w:p>
          <w:p w14:paraId="3FFCE641" w14:textId="12EC1554" w:rsidR="00E6206E" w:rsidRPr="003C5259" w:rsidRDefault="00E6206E" w:rsidP="00E6206E">
            <w:pPr>
              <w:ind w:right="90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</w:tr>
      <w:tr w:rsidR="00E6206E" w:rsidRPr="004E1689" w14:paraId="629FE0B6" w14:textId="77777777" w:rsidTr="4DFF6ADA">
        <w:trPr>
          <w:cantSplit/>
        </w:trPr>
        <w:tc>
          <w:tcPr>
            <w:tcW w:w="1101" w:type="dxa"/>
          </w:tcPr>
          <w:p w14:paraId="1259998E" w14:textId="77777777" w:rsidR="00E6206E" w:rsidRPr="008E0C1D" w:rsidRDefault="00E6206E" w:rsidP="00E6206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E0C1D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  <w:p w14:paraId="1D580412" w14:textId="618184E7" w:rsidR="00E6206E" w:rsidRPr="00AB56C3" w:rsidRDefault="00E6206E" w:rsidP="00E6206E">
            <w:pPr>
              <w:ind w:right="9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69" w:type="dxa"/>
          </w:tcPr>
          <w:p w14:paraId="37B81ED2" w14:textId="330958DF" w:rsidR="00E6206E" w:rsidRPr="005C2456" w:rsidRDefault="000E739A" w:rsidP="00E6206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  <w:r w:rsidR="00E6206E" w:rsidRPr="005C2456">
              <w:rPr>
                <w:rFonts w:ascii="Calibri" w:hAnsi="Calibri" w:cs="Calibri"/>
                <w:sz w:val="22"/>
                <w:szCs w:val="22"/>
              </w:rPr>
              <w:t xml:space="preserve">9      </w:t>
            </w:r>
            <w:r>
              <w:rPr>
                <w:rFonts w:ascii="Calibri" w:hAnsi="Calibri" w:cs="Calibri"/>
                <w:sz w:val="22"/>
                <w:szCs w:val="22"/>
              </w:rPr>
              <w:t>2</w:t>
            </w:r>
            <w:r w:rsidR="00E6206E" w:rsidRPr="005C2456">
              <w:rPr>
                <w:rFonts w:ascii="Calibri" w:hAnsi="Calibri" w:cs="Calibri"/>
                <w:sz w:val="22"/>
                <w:szCs w:val="22"/>
              </w:rPr>
              <w:t>0</w:t>
            </w:r>
          </w:p>
          <w:p w14:paraId="2D83301D" w14:textId="6FCE942B" w:rsidR="00E6206E" w:rsidRPr="005C2456" w:rsidRDefault="000E739A" w:rsidP="00E6206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</w:t>
            </w:r>
            <w:r w:rsidR="00E6206E" w:rsidRPr="005C2456">
              <w:rPr>
                <w:rFonts w:ascii="Calibri" w:hAnsi="Calibri" w:cs="Calibri"/>
                <w:sz w:val="22"/>
                <w:szCs w:val="22"/>
              </w:rPr>
              <w:t xml:space="preserve">2      </w:t>
            </w:r>
            <w:r>
              <w:rPr>
                <w:rFonts w:ascii="Calibri" w:hAnsi="Calibri" w:cs="Calibri"/>
                <w:sz w:val="22"/>
                <w:szCs w:val="22"/>
              </w:rPr>
              <w:t>2</w:t>
            </w:r>
            <w:r w:rsidR="00E6206E" w:rsidRPr="005C2456">
              <w:rPr>
                <w:rFonts w:ascii="Calibri" w:hAnsi="Calibri" w:cs="Calibri"/>
                <w:sz w:val="22"/>
                <w:szCs w:val="22"/>
              </w:rPr>
              <w:t>3</w:t>
            </w:r>
          </w:p>
          <w:p w14:paraId="02D9009A" w14:textId="12649516" w:rsidR="00E6206E" w:rsidRPr="005C2456" w:rsidRDefault="00E6206E" w:rsidP="00E6206E">
            <w:pPr>
              <w:ind w:right="9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3713" w:type="dxa"/>
          </w:tcPr>
          <w:p w14:paraId="77EBC6C6" w14:textId="77777777" w:rsidR="00134880" w:rsidRDefault="00134880" w:rsidP="00134880">
            <w:pPr>
              <w:ind w:left="-51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3C5259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Argumentative essays: Using statistics as support (Chapter 8, pp. 160-164)</w:t>
            </w: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. See:</w:t>
            </w:r>
          </w:p>
          <w:p w14:paraId="2B35962A" w14:textId="77777777" w:rsidR="00134880" w:rsidRPr="008342E2" w:rsidRDefault="00134880" w:rsidP="00134880">
            <w:pPr>
              <w:pStyle w:val="ListParagraph"/>
              <w:numPr>
                <w:ilvl w:val="0"/>
                <w:numId w:val="4"/>
              </w:numPr>
              <w:ind w:left="413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“Data Commentaries” PPT slides in </w:t>
            </w:r>
            <w:hyperlink r:id="rId13" w:history="1">
              <w:r w:rsidRPr="00250E65">
                <w:rPr>
                  <w:rStyle w:val="Hyperlink"/>
                  <w:rFonts w:asciiTheme="minorHAnsi" w:hAnsiTheme="minorHAnsi" w:cstheme="minorHAnsi"/>
                  <w:sz w:val="18"/>
                  <w:szCs w:val="18"/>
                </w:rPr>
                <w:t>Chapter 8 folder</w:t>
              </w:r>
            </w:hyperlink>
          </w:p>
          <w:p w14:paraId="1400A5F8" w14:textId="77777777" w:rsidR="00134880" w:rsidRDefault="00134880" w:rsidP="00E6206E">
            <w:pPr>
              <w:ind w:right="90"/>
              <w:rPr>
                <w:rFonts w:asciiTheme="minorHAnsi" w:hAnsiTheme="minorHAnsi" w:cstheme="minorHAnsi"/>
                <w:b/>
                <w:color w:val="008000"/>
                <w:sz w:val="18"/>
                <w:szCs w:val="18"/>
              </w:rPr>
            </w:pPr>
          </w:p>
          <w:p w14:paraId="59F8CA44" w14:textId="64890083" w:rsidR="00E6206E" w:rsidRPr="00256B01" w:rsidRDefault="00134880" w:rsidP="00E6206E">
            <w:pPr>
              <w:ind w:right="90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color w:val="008000"/>
                <w:sz w:val="18"/>
                <w:szCs w:val="18"/>
              </w:rPr>
              <w:t xml:space="preserve">Note from BP: I like to do data commentaries in this week to try to make a longer bridge between Essay 1 and Essay 2. It was often confusing for students when we ramped up into </w:t>
            </w:r>
            <w:r w:rsidR="00A04BF5">
              <w:rPr>
                <w:rFonts w:asciiTheme="minorHAnsi" w:hAnsiTheme="minorHAnsi" w:cstheme="minorHAnsi"/>
                <w:b/>
                <w:color w:val="008000"/>
                <w:sz w:val="18"/>
                <w:szCs w:val="18"/>
              </w:rPr>
              <w:t xml:space="preserve">the Argumentative Essay project </w:t>
            </w:r>
            <w:r>
              <w:rPr>
                <w:rFonts w:asciiTheme="minorHAnsi" w:hAnsiTheme="minorHAnsi" w:cstheme="minorHAnsi"/>
                <w:b/>
                <w:color w:val="008000"/>
                <w:sz w:val="18"/>
                <w:szCs w:val="18"/>
              </w:rPr>
              <w:t xml:space="preserve">while students were still writing and revising </w:t>
            </w:r>
            <w:r w:rsidR="00AA1413">
              <w:rPr>
                <w:rFonts w:asciiTheme="minorHAnsi" w:hAnsiTheme="minorHAnsi" w:cstheme="minorHAnsi"/>
                <w:b/>
                <w:color w:val="008000"/>
                <w:sz w:val="18"/>
                <w:szCs w:val="18"/>
              </w:rPr>
              <w:t xml:space="preserve">the Cause-Effect </w:t>
            </w:r>
            <w:r>
              <w:rPr>
                <w:rFonts w:asciiTheme="minorHAnsi" w:hAnsiTheme="minorHAnsi" w:cstheme="minorHAnsi"/>
                <w:b/>
                <w:color w:val="008000"/>
                <w:sz w:val="18"/>
                <w:szCs w:val="18"/>
              </w:rPr>
              <w:t>Essay</w:t>
            </w:r>
            <w:r w:rsidR="00CF4799">
              <w:rPr>
                <w:rFonts w:asciiTheme="minorHAnsi" w:hAnsiTheme="minorHAnsi" w:cstheme="minorHAnsi"/>
                <w:b/>
                <w:color w:val="008000"/>
                <w:sz w:val="18"/>
                <w:szCs w:val="18"/>
              </w:rPr>
              <w:t xml:space="preserve">, so doing a totally different topic while students finished </w:t>
            </w:r>
            <w:r w:rsidR="00AA1413">
              <w:rPr>
                <w:rFonts w:asciiTheme="minorHAnsi" w:hAnsiTheme="minorHAnsi" w:cstheme="minorHAnsi"/>
                <w:b/>
                <w:color w:val="008000"/>
                <w:sz w:val="18"/>
                <w:szCs w:val="18"/>
              </w:rPr>
              <w:t>the Cause-Effect essay</w:t>
            </w:r>
            <w:r w:rsidR="00CF4799">
              <w:rPr>
                <w:rFonts w:asciiTheme="minorHAnsi" w:hAnsiTheme="minorHAnsi" w:cstheme="minorHAnsi"/>
                <w:b/>
                <w:color w:val="008000"/>
                <w:sz w:val="18"/>
                <w:szCs w:val="18"/>
              </w:rPr>
              <w:t xml:space="preserve"> worked well.</w:t>
            </w:r>
            <w:r w:rsidR="00CF4799">
              <w:rPr>
                <w:rFonts w:asciiTheme="minorHAnsi" w:hAnsiTheme="minorHAnsi" w:cstheme="minorHAnsi"/>
                <w:b/>
                <w:color w:val="008000"/>
                <w:sz w:val="18"/>
                <w:szCs w:val="18"/>
              </w:rPr>
              <w:br/>
            </w:r>
          </w:p>
        </w:tc>
        <w:tc>
          <w:tcPr>
            <w:tcW w:w="2032" w:type="dxa"/>
          </w:tcPr>
          <w:p w14:paraId="632D36F5" w14:textId="77777777" w:rsidR="00E6206E" w:rsidRPr="003C5259" w:rsidRDefault="00E6206E" w:rsidP="00E6206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3C5259">
              <w:rPr>
                <w:rFonts w:asciiTheme="minorHAnsi" w:hAnsiTheme="minorHAnsi" w:cstheme="minorHAnsi"/>
                <w:sz w:val="18"/>
                <w:szCs w:val="18"/>
              </w:rPr>
              <w:t>adapt</w:t>
            </w:r>
          </w:p>
          <w:p w14:paraId="58A24BEA" w14:textId="77777777" w:rsidR="00E6206E" w:rsidRPr="003C5259" w:rsidRDefault="00E6206E" w:rsidP="00E6206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3C5259">
              <w:rPr>
                <w:rFonts w:asciiTheme="minorHAnsi" w:hAnsiTheme="minorHAnsi" w:cstheme="minorHAnsi"/>
                <w:sz w:val="18"/>
                <w:szCs w:val="18"/>
              </w:rPr>
              <w:t>emerge</w:t>
            </w:r>
          </w:p>
          <w:p w14:paraId="654733F6" w14:textId="77777777" w:rsidR="00E6206E" w:rsidRPr="003C5259" w:rsidRDefault="00E6206E" w:rsidP="00E6206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3C5259">
              <w:rPr>
                <w:rFonts w:asciiTheme="minorHAnsi" w:hAnsiTheme="minorHAnsi" w:cstheme="minorHAnsi"/>
                <w:sz w:val="18"/>
                <w:szCs w:val="18"/>
              </w:rPr>
              <w:t>framework</w:t>
            </w:r>
          </w:p>
          <w:p w14:paraId="77A14A0B" w14:textId="77777777" w:rsidR="00E6206E" w:rsidRPr="003C5259" w:rsidRDefault="00E6206E" w:rsidP="00E6206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3C5259">
              <w:rPr>
                <w:rFonts w:asciiTheme="minorHAnsi" w:hAnsiTheme="minorHAnsi" w:cstheme="minorHAnsi"/>
                <w:sz w:val="18"/>
                <w:szCs w:val="18"/>
              </w:rPr>
              <w:t>justify</w:t>
            </w:r>
          </w:p>
          <w:p w14:paraId="1F2ED21A" w14:textId="01A2747F" w:rsidR="00E6206E" w:rsidRPr="003C5259" w:rsidRDefault="00E6206E" w:rsidP="00E6206E">
            <w:pPr>
              <w:ind w:right="90"/>
              <w:rPr>
                <w:rFonts w:asciiTheme="minorHAnsi" w:hAnsiTheme="minorHAnsi" w:cstheme="minorHAnsi"/>
                <w:sz w:val="18"/>
                <w:szCs w:val="18"/>
              </w:rPr>
            </w:pPr>
            <w:r w:rsidRPr="003C5259">
              <w:rPr>
                <w:rFonts w:asciiTheme="minorHAnsi" w:hAnsiTheme="minorHAnsi" w:cstheme="minorHAnsi"/>
                <w:sz w:val="18"/>
                <w:szCs w:val="18"/>
              </w:rPr>
              <w:t>trend</w:t>
            </w:r>
          </w:p>
        </w:tc>
        <w:tc>
          <w:tcPr>
            <w:tcW w:w="2160" w:type="dxa"/>
          </w:tcPr>
          <w:p w14:paraId="2264EF2E" w14:textId="77777777" w:rsidR="003A44AF" w:rsidRPr="003C5259" w:rsidRDefault="003A44AF" w:rsidP="003A44AF">
            <w:pPr>
              <w:ind w:right="9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If time, have students write</w:t>
            </w:r>
            <w:r w:rsidRPr="003C5259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core vocab</w:t>
            </w:r>
            <w:r w:rsidRPr="003C5259">
              <w:rPr>
                <w:rFonts w:asciiTheme="minorHAnsi" w:hAnsiTheme="minorHAnsi" w:cstheme="minorHAnsi"/>
                <w:sz w:val="18"/>
                <w:szCs w:val="18"/>
              </w:rPr>
              <w:t xml:space="preserve"> sentences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; give feedback &amp; participation </w:t>
            </w:r>
            <w:proofErr w:type="gramStart"/>
            <w:r>
              <w:rPr>
                <w:rFonts w:asciiTheme="minorHAnsi" w:hAnsiTheme="minorHAnsi" w:cstheme="minorHAnsi"/>
                <w:sz w:val="18"/>
                <w:szCs w:val="18"/>
              </w:rPr>
              <w:t>credit</w:t>
            </w:r>
            <w:proofErr w:type="gramEnd"/>
          </w:p>
          <w:p w14:paraId="387486FF" w14:textId="2CFA88F5" w:rsidR="00E6206E" w:rsidRPr="003C5259" w:rsidRDefault="00E6206E" w:rsidP="00E6206E">
            <w:pPr>
              <w:ind w:right="9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590" w:type="dxa"/>
          </w:tcPr>
          <w:p w14:paraId="6FB55AAC" w14:textId="58DF0FB9" w:rsidR="00E6206E" w:rsidRPr="003C5259" w:rsidRDefault="00FE1733" w:rsidP="00E6206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By Wednesday</w:t>
            </w:r>
            <w:r w:rsidR="00E6206E" w:rsidRPr="003C5259">
              <w:rPr>
                <w:rFonts w:asciiTheme="minorHAnsi" w:hAnsiTheme="minorHAnsi" w:cstheme="minorHAnsi"/>
                <w:sz w:val="18"/>
                <w:szCs w:val="18"/>
              </w:rPr>
              <w:t xml:space="preserve">: THE #1 Draft 1 </w:t>
            </w:r>
            <w:r w:rsidR="00CB73B9">
              <w:rPr>
                <w:rFonts w:asciiTheme="minorHAnsi" w:hAnsiTheme="minorHAnsi" w:cstheme="minorHAnsi"/>
                <w:sz w:val="18"/>
                <w:szCs w:val="18"/>
              </w:rPr>
              <w:t xml:space="preserve">feedback </w:t>
            </w:r>
            <w:r w:rsidR="00E6206E" w:rsidRPr="003C5259">
              <w:rPr>
                <w:rFonts w:asciiTheme="minorHAnsi" w:hAnsiTheme="minorHAnsi" w:cstheme="minorHAnsi"/>
                <w:sz w:val="18"/>
                <w:szCs w:val="18"/>
              </w:rPr>
              <w:t>returned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Theme="minorHAnsi" w:hAnsiTheme="minorHAnsi" w:cstheme="minorHAnsi"/>
                <w:sz w:val="18"/>
                <w:szCs w:val="18"/>
              </w:rPr>
              <w:t>digitally</w:t>
            </w:r>
            <w:proofErr w:type="gramEnd"/>
          </w:p>
          <w:p w14:paraId="1B6462BC" w14:textId="77777777" w:rsidR="00E6206E" w:rsidRDefault="00E6206E" w:rsidP="00E6206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5C8D558B" w14:textId="1403BE43" w:rsidR="00134880" w:rsidRDefault="00134880" w:rsidP="00E6206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Data Commentary Paragraph assignment (in class </w:t>
            </w:r>
            <w:proofErr w:type="spellStart"/>
            <w:r w:rsidR="00975DC5">
              <w:rPr>
                <w:rFonts w:asciiTheme="minorHAnsi" w:hAnsiTheme="minorHAnsi" w:cstheme="minorHAnsi"/>
                <w:sz w:val="18"/>
                <w:szCs w:val="18"/>
              </w:rPr>
              <w:t>Class</w:t>
            </w:r>
            <w:proofErr w:type="spellEnd"/>
            <w:r w:rsidR="00975DC5">
              <w:rPr>
                <w:rFonts w:asciiTheme="minorHAnsi" w:hAnsiTheme="minorHAnsi" w:cstheme="minorHAnsi"/>
                <w:sz w:val="18"/>
                <w:szCs w:val="18"/>
              </w:rPr>
              <w:t xml:space="preserve"> Day </w:t>
            </w:r>
            <w:proofErr w:type="gramStart"/>
            <w:r w:rsidR="00975DC5"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proofErr w:type="gram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if possible, otherwise over the weekend) for a grade; see materials on Canvas</w:t>
            </w:r>
          </w:p>
          <w:p w14:paraId="64C5D4B3" w14:textId="77777777" w:rsidR="00134880" w:rsidRPr="003C5259" w:rsidRDefault="00134880" w:rsidP="00E6206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752C8FA6" w14:textId="12C38BC9" w:rsidR="00E6206E" w:rsidRPr="003C5259" w:rsidRDefault="00975DC5" w:rsidP="00E6206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Class Day 2</w:t>
            </w:r>
            <w:r w:rsidR="00E6206E" w:rsidRPr="003C5259">
              <w:rPr>
                <w:rFonts w:asciiTheme="minorHAnsi" w:hAnsiTheme="minorHAnsi" w:cstheme="minorHAnsi"/>
                <w:sz w:val="18"/>
                <w:szCs w:val="18"/>
              </w:rPr>
              <w:t xml:space="preserve">: THE #1 Draft 2 due – uploaded to Turnitin – feedback + grading </w:t>
            </w:r>
            <w:proofErr w:type="gramStart"/>
            <w:r w:rsidR="00E6206E" w:rsidRPr="003C5259">
              <w:rPr>
                <w:rFonts w:asciiTheme="minorHAnsi" w:hAnsiTheme="minorHAnsi" w:cstheme="minorHAnsi"/>
                <w:sz w:val="18"/>
                <w:szCs w:val="18"/>
              </w:rPr>
              <w:t>rubric</w:t>
            </w:r>
            <w:proofErr w:type="gramEnd"/>
          </w:p>
          <w:p w14:paraId="165C2C01" w14:textId="77777777" w:rsidR="00E6206E" w:rsidRPr="003C5259" w:rsidRDefault="00E6206E" w:rsidP="00E6206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696BAB84" w14:textId="5C50BE1A" w:rsidR="00E6206E" w:rsidRPr="003C5259" w:rsidRDefault="00E6206E" w:rsidP="0004641F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E6206E" w:rsidRPr="004E1689" w14:paraId="7A4069F7" w14:textId="77777777" w:rsidTr="4DFF6ADA">
        <w:trPr>
          <w:cantSplit/>
        </w:trPr>
        <w:tc>
          <w:tcPr>
            <w:tcW w:w="1101" w:type="dxa"/>
          </w:tcPr>
          <w:p w14:paraId="607CB97B" w14:textId="77777777" w:rsidR="00E6206E" w:rsidRPr="008E0C1D" w:rsidRDefault="00E6206E" w:rsidP="00E6206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E0C1D"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8</w:t>
            </w:r>
          </w:p>
          <w:p w14:paraId="063A00B0" w14:textId="41B15E96" w:rsidR="00E6206E" w:rsidRPr="00AB56C3" w:rsidRDefault="00E20C1D" w:rsidP="00E6206E">
            <w:pPr>
              <w:ind w:right="9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March</w:t>
            </w:r>
          </w:p>
        </w:tc>
        <w:tc>
          <w:tcPr>
            <w:tcW w:w="1069" w:type="dxa"/>
          </w:tcPr>
          <w:p w14:paraId="7B706427" w14:textId="2DC776E8" w:rsidR="00E6206E" w:rsidRPr="005C2456" w:rsidRDefault="00E20C1D" w:rsidP="00E6206E">
            <w:pPr>
              <w:tabs>
                <w:tab w:val="left" w:pos="340"/>
              </w:tabs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</w:t>
            </w:r>
            <w:r w:rsidR="00E6206E" w:rsidRPr="005C2456">
              <w:rPr>
                <w:rFonts w:ascii="Calibri" w:hAnsi="Calibri" w:cs="Calibri"/>
                <w:sz w:val="22"/>
                <w:szCs w:val="22"/>
              </w:rPr>
              <w:t xml:space="preserve">6     </w:t>
            </w:r>
            <w:r>
              <w:rPr>
                <w:rFonts w:ascii="Calibri" w:hAnsi="Calibri" w:cs="Calibri"/>
                <w:sz w:val="22"/>
                <w:szCs w:val="22"/>
              </w:rPr>
              <w:t>2</w:t>
            </w:r>
            <w:r w:rsidR="00E6206E" w:rsidRPr="005C2456">
              <w:rPr>
                <w:rFonts w:ascii="Calibri" w:hAnsi="Calibri" w:cs="Calibri"/>
                <w:sz w:val="22"/>
                <w:szCs w:val="22"/>
              </w:rPr>
              <w:t>7</w:t>
            </w:r>
          </w:p>
          <w:p w14:paraId="21BF3092" w14:textId="2F28FFA5" w:rsidR="00E6206E" w:rsidRPr="005C2456" w:rsidRDefault="00E20C1D" w:rsidP="00E6206E">
            <w:pPr>
              <w:tabs>
                <w:tab w:val="left" w:pos="340"/>
              </w:tabs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</w:t>
            </w:r>
            <w:r w:rsidR="00E6206E" w:rsidRPr="005C2456">
              <w:rPr>
                <w:rFonts w:ascii="Calibri" w:hAnsi="Calibri" w:cs="Calibri"/>
                <w:sz w:val="22"/>
                <w:szCs w:val="22"/>
              </w:rPr>
              <w:t xml:space="preserve">9     </w:t>
            </w:r>
            <w:r>
              <w:rPr>
                <w:rFonts w:ascii="Calibri" w:hAnsi="Calibri" w:cs="Calibri"/>
                <w:sz w:val="22"/>
                <w:szCs w:val="22"/>
              </w:rPr>
              <w:t>01</w:t>
            </w:r>
          </w:p>
          <w:p w14:paraId="0BFBDB29" w14:textId="2BE4968D" w:rsidR="00E6206E" w:rsidRPr="005C2456" w:rsidRDefault="00E6206E" w:rsidP="00E6206E">
            <w:pPr>
              <w:ind w:right="9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713" w:type="dxa"/>
          </w:tcPr>
          <w:p w14:paraId="7BB759B2" w14:textId="77777777" w:rsidR="00965C8E" w:rsidRDefault="009A1D0B" w:rsidP="009A1D0B">
            <w:pPr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3C5259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Argumentative essays (Chapter 8)</w:t>
            </w: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 xml:space="preserve">. </w:t>
            </w:r>
          </w:p>
          <w:p w14:paraId="681A5F1C" w14:textId="2F1BBACB" w:rsidR="009A1D0B" w:rsidRDefault="009A1D0B" w:rsidP="009A1D0B">
            <w:pPr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See</w:t>
            </w:r>
            <w:r w:rsidR="00965C8E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 xml:space="preserve"> also</w:t>
            </w:r>
            <w:r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:</w:t>
            </w:r>
          </w:p>
          <w:p w14:paraId="60653DD3" w14:textId="5C3740B2" w:rsidR="009A1D0B" w:rsidRDefault="009A1D0B" w:rsidP="009A1D0B">
            <w:pPr>
              <w:pStyle w:val="ListParagraph"/>
              <w:numPr>
                <w:ilvl w:val="0"/>
                <w:numId w:val="4"/>
              </w:numPr>
              <w:ind w:left="413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“APA Style” PPT slides</w:t>
            </w:r>
            <w:r w:rsidR="00965C8E">
              <w:rPr>
                <w:rFonts w:asciiTheme="minorHAnsi" w:hAnsiTheme="minorHAnsi" w:cstheme="minorHAnsi"/>
                <w:sz w:val="18"/>
                <w:szCs w:val="18"/>
              </w:rPr>
              <w:t xml:space="preserve"> and other materials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in</w:t>
            </w:r>
            <w:r w:rsidR="00CF320E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hyperlink r:id="rId14" w:history="1">
              <w:r w:rsidR="00CF320E" w:rsidRPr="00CF320E">
                <w:rPr>
                  <w:rStyle w:val="Hyperlink"/>
                  <w:rFonts w:asciiTheme="minorHAnsi" w:hAnsiTheme="minorHAnsi" w:cstheme="minorHAnsi"/>
                  <w:sz w:val="18"/>
                  <w:szCs w:val="18"/>
                </w:rPr>
                <w:t>APA 7 Citing Sources folder</w:t>
              </w:r>
            </w:hyperlink>
          </w:p>
          <w:p w14:paraId="1FC8516E" w14:textId="09AE3620" w:rsidR="00CF320E" w:rsidRPr="008342E2" w:rsidRDefault="00DD1797" w:rsidP="009A1D0B">
            <w:pPr>
              <w:pStyle w:val="ListParagraph"/>
              <w:numPr>
                <w:ilvl w:val="0"/>
                <w:numId w:val="4"/>
              </w:numPr>
              <w:ind w:left="413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“Finding and Evaluating Sources” PPT slides</w:t>
            </w:r>
            <w:r w:rsidR="00965C8E">
              <w:rPr>
                <w:rFonts w:asciiTheme="minorHAnsi" w:hAnsiTheme="minorHAnsi" w:cstheme="minorHAnsi"/>
                <w:sz w:val="18"/>
                <w:szCs w:val="18"/>
              </w:rPr>
              <w:t xml:space="preserve"> and other materials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in </w:t>
            </w:r>
            <w:hyperlink r:id="rId15" w:history="1">
              <w:r w:rsidRPr="00DD1797">
                <w:rPr>
                  <w:rStyle w:val="Hyperlink"/>
                  <w:rFonts w:asciiTheme="minorHAnsi" w:hAnsiTheme="minorHAnsi" w:cstheme="minorHAnsi"/>
                  <w:sz w:val="18"/>
                  <w:szCs w:val="18"/>
                </w:rPr>
                <w:t>APA 7 Reference Pages folder</w:t>
              </w:r>
            </w:hyperlink>
          </w:p>
          <w:p w14:paraId="2E0690FA" w14:textId="77777777" w:rsidR="009A1D0B" w:rsidRPr="003C5259" w:rsidRDefault="009A1D0B" w:rsidP="009A1D0B">
            <w:pPr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</w:p>
          <w:p w14:paraId="44956F63" w14:textId="77777777" w:rsidR="00E6206E" w:rsidRPr="003C5259" w:rsidRDefault="00E6206E" w:rsidP="00E6206E">
            <w:pPr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</w:p>
          <w:p w14:paraId="33DF013B" w14:textId="1ACBEF6C" w:rsidR="00E6206E" w:rsidRPr="006C478F" w:rsidRDefault="006C478F" w:rsidP="00E6206E">
            <w:pPr>
              <w:rPr>
                <w:rFonts w:asciiTheme="minorHAnsi" w:hAnsiTheme="minorHAnsi" w:cstheme="minorHAnsi"/>
                <w:color w:val="4472C4" w:themeColor="accent1"/>
                <w:sz w:val="18"/>
                <w:szCs w:val="18"/>
              </w:rPr>
            </w:pPr>
            <w:r w:rsidRPr="006C478F">
              <w:rPr>
                <w:rFonts w:asciiTheme="minorHAnsi" w:hAnsiTheme="minorHAnsi" w:cstheme="minorHAnsi"/>
                <w:color w:val="4472C4" w:themeColor="accent1"/>
                <w:sz w:val="18"/>
                <w:szCs w:val="18"/>
              </w:rPr>
              <w:t xml:space="preserve">If time: </w:t>
            </w:r>
            <w:r w:rsidR="00E6206E" w:rsidRPr="006C478F">
              <w:rPr>
                <w:rFonts w:asciiTheme="minorHAnsi" w:hAnsiTheme="minorHAnsi" w:cstheme="minorHAnsi"/>
                <w:color w:val="4472C4" w:themeColor="accent1"/>
                <w:sz w:val="18"/>
                <w:szCs w:val="18"/>
              </w:rPr>
              <w:t xml:space="preserve">Sentence problems: Choppy sentences, Run-ons, Stringy sentences (Chapter 10 p 194-201) </w:t>
            </w:r>
          </w:p>
          <w:p w14:paraId="42724940" w14:textId="77777777" w:rsidR="00E6206E" w:rsidRPr="003C5259" w:rsidRDefault="00E6206E" w:rsidP="00E6206E">
            <w:pPr>
              <w:ind w:right="90"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51366423" w14:textId="2396C016" w:rsidR="00C5341F" w:rsidRDefault="00C5341F" w:rsidP="00E6206E">
            <w:pPr>
              <w:ind w:right="90"/>
              <w:rPr>
                <w:rFonts w:asciiTheme="minorHAnsi" w:hAnsiTheme="minorHAnsi" w:cstheme="minorHAnsi"/>
                <w:b/>
                <w:color w:val="008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color w:val="008000"/>
                <w:sz w:val="18"/>
                <w:szCs w:val="18"/>
              </w:rPr>
              <w:t>Note from BP: This week is all about introducing the Argumentative Essay project and learning about APA in-text citation and APA reference pages.</w:t>
            </w:r>
            <w:r w:rsidR="00825158">
              <w:rPr>
                <w:rFonts w:asciiTheme="minorHAnsi" w:hAnsiTheme="minorHAnsi" w:cstheme="minorHAnsi"/>
                <w:b/>
                <w:color w:val="008000"/>
                <w:sz w:val="18"/>
                <w:szCs w:val="18"/>
              </w:rPr>
              <w:t xml:space="preserve"> If possible, allow students some time in class on </w:t>
            </w:r>
            <w:r w:rsidR="00975DC5">
              <w:rPr>
                <w:rFonts w:asciiTheme="minorHAnsi" w:hAnsiTheme="minorHAnsi" w:cstheme="minorHAnsi"/>
                <w:b/>
                <w:color w:val="008000"/>
                <w:sz w:val="18"/>
                <w:szCs w:val="18"/>
              </w:rPr>
              <w:t>Class Day 2</w:t>
            </w:r>
            <w:r w:rsidR="00825158">
              <w:rPr>
                <w:rFonts w:asciiTheme="minorHAnsi" w:hAnsiTheme="minorHAnsi" w:cstheme="minorHAnsi"/>
                <w:b/>
                <w:color w:val="008000"/>
                <w:sz w:val="18"/>
                <w:szCs w:val="18"/>
              </w:rPr>
              <w:t xml:space="preserve"> to do planning</w:t>
            </w:r>
            <w:r w:rsidR="00B45662">
              <w:rPr>
                <w:rFonts w:asciiTheme="minorHAnsi" w:hAnsiTheme="minorHAnsi" w:cstheme="minorHAnsi"/>
                <w:b/>
                <w:color w:val="008000"/>
                <w:sz w:val="18"/>
                <w:szCs w:val="18"/>
              </w:rPr>
              <w:t xml:space="preserve">, </w:t>
            </w:r>
            <w:r w:rsidR="00825158">
              <w:rPr>
                <w:rFonts w:asciiTheme="minorHAnsi" w:hAnsiTheme="minorHAnsi" w:cstheme="minorHAnsi"/>
                <w:b/>
                <w:color w:val="008000"/>
                <w:sz w:val="18"/>
                <w:szCs w:val="18"/>
              </w:rPr>
              <w:t>look for sources</w:t>
            </w:r>
            <w:r w:rsidR="00B45662">
              <w:rPr>
                <w:rFonts w:asciiTheme="minorHAnsi" w:hAnsiTheme="minorHAnsi" w:cstheme="minorHAnsi"/>
                <w:b/>
                <w:color w:val="008000"/>
                <w:sz w:val="18"/>
                <w:szCs w:val="18"/>
              </w:rPr>
              <w:t>, start the outline, etc.</w:t>
            </w:r>
          </w:p>
          <w:p w14:paraId="58136DD0" w14:textId="4DE10DC2" w:rsidR="00E6206E" w:rsidRPr="003C5259" w:rsidRDefault="00E6206E" w:rsidP="00E6206E">
            <w:pPr>
              <w:ind w:right="9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032" w:type="dxa"/>
          </w:tcPr>
          <w:p w14:paraId="0D3F0D3A" w14:textId="77777777" w:rsidR="00E6206E" w:rsidRPr="003C5259" w:rsidRDefault="00E6206E" w:rsidP="00E6206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3C5259">
              <w:rPr>
                <w:rFonts w:asciiTheme="minorHAnsi" w:hAnsiTheme="minorHAnsi" w:cstheme="minorHAnsi"/>
                <w:sz w:val="18"/>
                <w:szCs w:val="18"/>
              </w:rPr>
              <w:t>compensate</w:t>
            </w:r>
          </w:p>
          <w:p w14:paraId="46EB26E9" w14:textId="77777777" w:rsidR="00E6206E" w:rsidRPr="003C5259" w:rsidRDefault="00E6206E" w:rsidP="00E6206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3C5259">
              <w:rPr>
                <w:rFonts w:asciiTheme="minorHAnsi" w:hAnsiTheme="minorHAnsi" w:cstheme="minorHAnsi"/>
                <w:sz w:val="18"/>
                <w:szCs w:val="18"/>
              </w:rPr>
              <w:t>diverse</w:t>
            </w:r>
          </w:p>
          <w:p w14:paraId="4640A55E" w14:textId="77777777" w:rsidR="00E6206E" w:rsidRPr="003C5259" w:rsidRDefault="00E6206E" w:rsidP="00E6206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3C5259">
              <w:rPr>
                <w:rFonts w:asciiTheme="minorHAnsi" w:hAnsiTheme="minorHAnsi" w:cstheme="minorHAnsi"/>
                <w:sz w:val="18"/>
                <w:szCs w:val="18"/>
              </w:rPr>
              <w:t>impose</w:t>
            </w:r>
          </w:p>
          <w:p w14:paraId="3914D021" w14:textId="77777777" w:rsidR="00E6206E" w:rsidRPr="003C5259" w:rsidRDefault="00E6206E" w:rsidP="00E6206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3C5259">
              <w:rPr>
                <w:rFonts w:asciiTheme="minorHAnsi" w:hAnsiTheme="minorHAnsi" w:cstheme="minorHAnsi"/>
                <w:sz w:val="18"/>
                <w:szCs w:val="18"/>
              </w:rPr>
              <w:t>sustain</w:t>
            </w:r>
          </w:p>
          <w:p w14:paraId="596D779C" w14:textId="6E8158AE" w:rsidR="00E6206E" w:rsidRPr="003C5259" w:rsidRDefault="00E6206E" w:rsidP="00E6206E">
            <w:pPr>
              <w:ind w:right="90"/>
              <w:rPr>
                <w:rFonts w:asciiTheme="minorHAnsi" w:hAnsiTheme="minorHAnsi" w:cstheme="minorHAnsi"/>
                <w:sz w:val="18"/>
                <w:szCs w:val="18"/>
              </w:rPr>
            </w:pPr>
            <w:r w:rsidRPr="003C5259">
              <w:rPr>
                <w:rFonts w:asciiTheme="minorHAnsi" w:hAnsiTheme="minorHAnsi" w:cstheme="minorHAnsi"/>
                <w:sz w:val="18"/>
                <w:szCs w:val="18"/>
              </w:rPr>
              <w:t>unify</w:t>
            </w:r>
          </w:p>
        </w:tc>
        <w:tc>
          <w:tcPr>
            <w:tcW w:w="2160" w:type="dxa"/>
          </w:tcPr>
          <w:p w14:paraId="75226DA9" w14:textId="77777777" w:rsidR="003A44AF" w:rsidRPr="003C5259" w:rsidRDefault="003A44AF" w:rsidP="003A44AF">
            <w:pPr>
              <w:ind w:right="9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If time, have students write</w:t>
            </w:r>
            <w:r w:rsidRPr="003C5259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core vocab</w:t>
            </w:r>
            <w:r w:rsidRPr="003C5259">
              <w:rPr>
                <w:rFonts w:asciiTheme="minorHAnsi" w:hAnsiTheme="minorHAnsi" w:cstheme="minorHAnsi"/>
                <w:sz w:val="18"/>
                <w:szCs w:val="18"/>
              </w:rPr>
              <w:t xml:space="preserve"> sentences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; give feedback &amp; participation </w:t>
            </w:r>
            <w:proofErr w:type="gramStart"/>
            <w:r>
              <w:rPr>
                <w:rFonts w:asciiTheme="minorHAnsi" w:hAnsiTheme="minorHAnsi" w:cstheme="minorHAnsi"/>
                <w:sz w:val="18"/>
                <w:szCs w:val="18"/>
              </w:rPr>
              <w:t>credit</w:t>
            </w:r>
            <w:proofErr w:type="gramEnd"/>
          </w:p>
          <w:p w14:paraId="7C68AE0F" w14:textId="32800A93" w:rsidR="00E6206E" w:rsidRPr="003C5259" w:rsidRDefault="00E6206E" w:rsidP="00E6206E">
            <w:pPr>
              <w:ind w:right="9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590" w:type="dxa"/>
          </w:tcPr>
          <w:p w14:paraId="7C4E95C1" w14:textId="1918C575" w:rsidR="0004641F" w:rsidRPr="0004641F" w:rsidRDefault="0004641F" w:rsidP="00E6206E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3C5259">
              <w:rPr>
                <w:rFonts w:asciiTheme="minorHAnsi" w:hAnsiTheme="minorHAnsi" w:cstheme="minorHAnsi"/>
                <w:b/>
                <w:sz w:val="18"/>
                <w:szCs w:val="18"/>
              </w:rPr>
              <w:t>Assign THE #2 Argumentative essay-</w:t>
            </w:r>
            <w:r w:rsidRPr="003C5259">
              <w:rPr>
                <w:rFonts w:asciiTheme="minorHAnsi" w:hAnsiTheme="minorHAnsi" w:cstheme="minorHAnsi"/>
                <w:sz w:val="18"/>
                <w:szCs w:val="18"/>
              </w:rPr>
              <w:t xml:space="preserve">3-4 pages + reference page – and allow for planning time in </w:t>
            </w:r>
            <w:proofErr w:type="gramStart"/>
            <w:r w:rsidRPr="003C5259">
              <w:rPr>
                <w:rFonts w:asciiTheme="minorHAnsi" w:hAnsiTheme="minorHAnsi" w:cstheme="minorHAnsi"/>
                <w:sz w:val="18"/>
                <w:szCs w:val="18"/>
              </w:rPr>
              <w:t>class</w:t>
            </w:r>
            <w:proofErr w:type="gramEnd"/>
          </w:p>
          <w:p w14:paraId="7AC7D154" w14:textId="77777777" w:rsidR="0004641F" w:rsidRDefault="0004641F" w:rsidP="00E6206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29CFCAEC" w14:textId="4F3555A0" w:rsidR="00E6206E" w:rsidRPr="003C5259" w:rsidRDefault="0025235D" w:rsidP="00E6206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By </w:t>
            </w:r>
            <w:r w:rsidR="00975DC5">
              <w:rPr>
                <w:rFonts w:asciiTheme="minorHAnsi" w:hAnsiTheme="minorHAnsi" w:cstheme="minorHAnsi"/>
                <w:sz w:val="18"/>
                <w:szCs w:val="18"/>
              </w:rPr>
              <w:t>Class Day 2</w:t>
            </w:r>
            <w:r w:rsidR="00E6206E" w:rsidRPr="003C5259">
              <w:rPr>
                <w:rFonts w:asciiTheme="minorHAnsi" w:hAnsiTheme="minorHAnsi" w:cstheme="minorHAnsi"/>
                <w:sz w:val="18"/>
                <w:szCs w:val="18"/>
              </w:rPr>
              <w:t>: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Students should choose a</w:t>
            </w:r>
            <w:r w:rsidR="00E6206E" w:rsidRPr="003C5259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t</w:t>
            </w:r>
            <w:r w:rsidR="00E6206E" w:rsidRPr="003C5259">
              <w:rPr>
                <w:rFonts w:asciiTheme="minorHAnsi" w:hAnsiTheme="minorHAnsi" w:cstheme="minorHAnsi"/>
                <w:sz w:val="18"/>
                <w:szCs w:val="18"/>
              </w:rPr>
              <w:t>opic for THE#2</w:t>
            </w:r>
          </w:p>
          <w:p w14:paraId="23A87E4D" w14:textId="77777777" w:rsidR="00E6206E" w:rsidRPr="003C5259" w:rsidRDefault="00E6206E" w:rsidP="00E6206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6B518F05" w14:textId="69B642B6" w:rsidR="00E6206E" w:rsidRPr="003C5259" w:rsidRDefault="0025235D" w:rsidP="00E6206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By </w:t>
            </w:r>
            <w:r w:rsidR="00975DC5">
              <w:rPr>
                <w:rFonts w:asciiTheme="minorHAnsi" w:hAnsiTheme="minorHAnsi" w:cstheme="minorHAnsi"/>
                <w:sz w:val="18"/>
                <w:szCs w:val="18"/>
              </w:rPr>
              <w:t>Class Day 2</w:t>
            </w:r>
            <w:r w:rsidR="00E6206E" w:rsidRPr="003C5259">
              <w:rPr>
                <w:rFonts w:asciiTheme="minorHAnsi" w:hAnsiTheme="minorHAnsi" w:cstheme="minorHAnsi"/>
                <w:sz w:val="18"/>
                <w:szCs w:val="18"/>
              </w:rPr>
              <w:t>: THE #1 Draft 2 returned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digitally</w:t>
            </w:r>
            <w:r w:rsidR="000E4CA2">
              <w:rPr>
                <w:rFonts w:asciiTheme="minorHAnsi" w:hAnsiTheme="minorHAnsi" w:cstheme="minorHAnsi"/>
                <w:sz w:val="18"/>
                <w:szCs w:val="18"/>
              </w:rPr>
              <w:t xml:space="preserve">. Return </w:t>
            </w:r>
            <w:r w:rsidR="00B45662">
              <w:rPr>
                <w:rFonts w:asciiTheme="minorHAnsi" w:hAnsiTheme="minorHAnsi" w:cstheme="minorHAnsi"/>
                <w:sz w:val="18"/>
                <w:szCs w:val="18"/>
              </w:rPr>
              <w:t>Data Commentary Paragraph if possible, or finish over the weekend.</w:t>
            </w:r>
          </w:p>
          <w:p w14:paraId="245F362F" w14:textId="77777777" w:rsidR="00E6206E" w:rsidRPr="003C5259" w:rsidRDefault="00E6206E" w:rsidP="00E6206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12021D27" w14:textId="7658877D" w:rsidR="00E6206E" w:rsidRDefault="00E6206E" w:rsidP="00E6206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3C5259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 xml:space="preserve">Assign THE #2 Outline for </w:t>
            </w:r>
            <w:r w:rsidR="00062C80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 xml:space="preserve">next </w:t>
            </w:r>
            <w:r w:rsidR="00975DC5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Class Day 1</w:t>
            </w:r>
          </w:p>
          <w:p w14:paraId="42D81918" w14:textId="77777777" w:rsidR="0025235D" w:rsidRPr="003C5259" w:rsidRDefault="0025235D" w:rsidP="00E6206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56EA6C0F" w14:textId="38A14B4A" w:rsidR="00E6206E" w:rsidRPr="003C5259" w:rsidRDefault="00E6206E" w:rsidP="0025235D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E6206E" w:rsidRPr="004E1689" w14:paraId="79A28595" w14:textId="77777777" w:rsidTr="4DFF6ADA">
        <w:trPr>
          <w:cantSplit/>
        </w:trPr>
        <w:tc>
          <w:tcPr>
            <w:tcW w:w="1101" w:type="dxa"/>
          </w:tcPr>
          <w:p w14:paraId="0DFB9037" w14:textId="77777777" w:rsidR="00E6206E" w:rsidRPr="008E0C1D" w:rsidRDefault="00E6206E" w:rsidP="00E6206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E0C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9 </w:t>
            </w:r>
          </w:p>
          <w:p w14:paraId="1001457B" w14:textId="3EB70304" w:rsidR="00E6206E" w:rsidRPr="00AB56C3" w:rsidRDefault="00E6206E" w:rsidP="00E6206E">
            <w:pPr>
              <w:ind w:right="9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69" w:type="dxa"/>
          </w:tcPr>
          <w:p w14:paraId="321D2E20" w14:textId="5E41C055" w:rsidR="00E6206E" w:rsidRPr="005C2456" w:rsidRDefault="00BF59D9" w:rsidP="00E6206E">
            <w:pPr>
              <w:tabs>
                <w:tab w:val="left" w:pos="340"/>
              </w:tabs>
              <w:ind w:right="-10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04</w:t>
            </w:r>
            <w:r w:rsidR="00E6206E" w:rsidRPr="005C2456">
              <w:rPr>
                <w:rFonts w:ascii="Calibri" w:hAnsi="Calibri" w:cs="Calibri"/>
                <w:sz w:val="22"/>
                <w:szCs w:val="22"/>
              </w:rPr>
              <w:t xml:space="preserve">      </w:t>
            </w:r>
            <w:r>
              <w:rPr>
                <w:rFonts w:ascii="Calibri" w:hAnsi="Calibri" w:cs="Calibri"/>
                <w:sz w:val="22"/>
                <w:szCs w:val="22"/>
              </w:rPr>
              <w:t>05</w:t>
            </w:r>
          </w:p>
          <w:p w14:paraId="4E881443" w14:textId="50EBDB1F" w:rsidR="00E6206E" w:rsidRPr="005C2456" w:rsidRDefault="00BF59D9" w:rsidP="00E6206E">
            <w:pPr>
              <w:ind w:right="9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07</w:t>
            </w:r>
            <w:r w:rsidR="00E6206E" w:rsidRPr="005C2456">
              <w:rPr>
                <w:rFonts w:ascii="Calibri" w:hAnsi="Calibri" w:cs="Calibri"/>
                <w:sz w:val="22"/>
                <w:szCs w:val="22"/>
              </w:rPr>
              <w:t xml:space="preserve">      </w:t>
            </w:r>
            <w:r>
              <w:rPr>
                <w:rFonts w:ascii="Calibri" w:hAnsi="Calibri" w:cs="Calibri"/>
                <w:sz w:val="22"/>
                <w:szCs w:val="22"/>
              </w:rPr>
              <w:t>08</w:t>
            </w:r>
          </w:p>
        </w:tc>
        <w:tc>
          <w:tcPr>
            <w:tcW w:w="3713" w:type="dxa"/>
          </w:tcPr>
          <w:p w14:paraId="60400231" w14:textId="5F517833" w:rsidR="00E6206E" w:rsidRPr="003C5259" w:rsidRDefault="00E6206E" w:rsidP="00E6206E">
            <w:pPr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3C5259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 xml:space="preserve">Analyzing argumentative essays (Appendix A, pp. 286-290) </w:t>
            </w:r>
          </w:p>
          <w:p w14:paraId="12A0F994" w14:textId="77777777" w:rsidR="00E6206E" w:rsidRPr="003C5259" w:rsidRDefault="00E6206E" w:rsidP="00E6206E">
            <w:pPr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</w:p>
          <w:p w14:paraId="557E403B" w14:textId="7211984D" w:rsidR="00E6206E" w:rsidRPr="003C5259" w:rsidRDefault="00B45662" w:rsidP="00E6206E">
            <w:pPr>
              <w:ind w:right="9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color w:val="008000"/>
                <w:sz w:val="18"/>
                <w:szCs w:val="18"/>
              </w:rPr>
              <w:t>Note from BP: Feel free to be generous with in-class time for students to work.</w:t>
            </w:r>
          </w:p>
        </w:tc>
        <w:tc>
          <w:tcPr>
            <w:tcW w:w="2032" w:type="dxa"/>
          </w:tcPr>
          <w:p w14:paraId="66AA944D" w14:textId="77777777" w:rsidR="00E6206E" w:rsidRPr="003C5259" w:rsidRDefault="00E6206E" w:rsidP="00E6206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3C5259">
              <w:rPr>
                <w:rFonts w:asciiTheme="minorHAnsi" w:hAnsiTheme="minorHAnsi" w:cstheme="minorHAnsi"/>
                <w:sz w:val="18"/>
                <w:szCs w:val="18"/>
              </w:rPr>
              <w:t>arbitrary</w:t>
            </w:r>
          </w:p>
          <w:p w14:paraId="39083B85" w14:textId="77777777" w:rsidR="00E6206E" w:rsidRPr="003C5259" w:rsidRDefault="00E6206E" w:rsidP="00E6206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3C5259">
              <w:rPr>
                <w:rFonts w:asciiTheme="minorHAnsi" w:hAnsiTheme="minorHAnsi" w:cstheme="minorHAnsi"/>
                <w:sz w:val="18"/>
                <w:szCs w:val="18"/>
              </w:rPr>
              <w:t>fluctuate</w:t>
            </w:r>
          </w:p>
          <w:p w14:paraId="0BE0263A" w14:textId="77777777" w:rsidR="00E6206E" w:rsidRPr="003C5259" w:rsidRDefault="00E6206E" w:rsidP="00E6206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3C5259">
              <w:rPr>
                <w:rFonts w:asciiTheme="minorHAnsi" w:hAnsiTheme="minorHAnsi" w:cstheme="minorHAnsi"/>
                <w:sz w:val="18"/>
                <w:szCs w:val="18"/>
              </w:rPr>
              <w:t>inevitable</w:t>
            </w:r>
          </w:p>
          <w:p w14:paraId="3127286F" w14:textId="77777777" w:rsidR="00E6206E" w:rsidRPr="003C5259" w:rsidRDefault="00E6206E" w:rsidP="00E6206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3C5259">
              <w:rPr>
                <w:rFonts w:asciiTheme="minorHAnsi" w:hAnsiTheme="minorHAnsi" w:cstheme="minorHAnsi"/>
                <w:sz w:val="18"/>
                <w:szCs w:val="18"/>
              </w:rPr>
              <w:t>manipulate</w:t>
            </w:r>
          </w:p>
          <w:p w14:paraId="58D1B276" w14:textId="4646E7FD" w:rsidR="00E6206E" w:rsidRPr="003C5259" w:rsidRDefault="00E6206E" w:rsidP="00E6206E">
            <w:pPr>
              <w:ind w:right="90"/>
              <w:rPr>
                <w:rFonts w:asciiTheme="minorHAnsi" w:hAnsiTheme="minorHAnsi" w:cstheme="minorHAnsi"/>
                <w:sz w:val="18"/>
                <w:szCs w:val="18"/>
              </w:rPr>
            </w:pPr>
            <w:r w:rsidRPr="003C5259">
              <w:rPr>
                <w:rFonts w:asciiTheme="minorHAnsi" w:hAnsiTheme="minorHAnsi" w:cstheme="minorHAnsi"/>
                <w:sz w:val="18"/>
                <w:szCs w:val="18"/>
              </w:rPr>
              <w:t>transform</w:t>
            </w:r>
          </w:p>
        </w:tc>
        <w:tc>
          <w:tcPr>
            <w:tcW w:w="2160" w:type="dxa"/>
          </w:tcPr>
          <w:p w14:paraId="74A20169" w14:textId="77777777" w:rsidR="003A44AF" w:rsidRPr="003C5259" w:rsidRDefault="003A44AF" w:rsidP="003A44AF">
            <w:pPr>
              <w:ind w:right="9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If time, have students write</w:t>
            </w:r>
            <w:r w:rsidRPr="003C5259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core vocab</w:t>
            </w:r>
            <w:r w:rsidRPr="003C5259">
              <w:rPr>
                <w:rFonts w:asciiTheme="minorHAnsi" w:hAnsiTheme="minorHAnsi" w:cstheme="minorHAnsi"/>
                <w:sz w:val="18"/>
                <w:szCs w:val="18"/>
              </w:rPr>
              <w:t xml:space="preserve"> sentences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; give feedback &amp; participation </w:t>
            </w:r>
            <w:proofErr w:type="gramStart"/>
            <w:r>
              <w:rPr>
                <w:rFonts w:asciiTheme="minorHAnsi" w:hAnsiTheme="minorHAnsi" w:cstheme="minorHAnsi"/>
                <w:sz w:val="18"/>
                <w:szCs w:val="18"/>
              </w:rPr>
              <w:t>credit</w:t>
            </w:r>
            <w:proofErr w:type="gramEnd"/>
          </w:p>
          <w:p w14:paraId="6772F4DE" w14:textId="5ADD3E0B" w:rsidR="00E6206E" w:rsidRPr="003C5259" w:rsidRDefault="00E6206E" w:rsidP="00E6206E">
            <w:pPr>
              <w:ind w:right="9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590" w:type="dxa"/>
          </w:tcPr>
          <w:p w14:paraId="621A4C7C" w14:textId="7BF0926F" w:rsidR="0025235D" w:rsidRDefault="00975DC5" w:rsidP="00E6206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Class Day 1</w:t>
            </w:r>
            <w:r w:rsidR="0025235D" w:rsidRPr="003C5259">
              <w:rPr>
                <w:rFonts w:asciiTheme="minorHAnsi" w:hAnsiTheme="minorHAnsi" w:cstheme="minorHAnsi"/>
                <w:sz w:val="18"/>
                <w:szCs w:val="18"/>
              </w:rPr>
              <w:t xml:space="preserve">: THE #2 Outline due – collect for teacher feedback and </w:t>
            </w:r>
            <w:proofErr w:type="gramStart"/>
            <w:r w:rsidR="0025235D" w:rsidRPr="003C5259">
              <w:rPr>
                <w:rFonts w:asciiTheme="minorHAnsi" w:hAnsiTheme="minorHAnsi" w:cstheme="minorHAnsi"/>
                <w:sz w:val="18"/>
                <w:szCs w:val="18"/>
              </w:rPr>
              <w:t>grade</w:t>
            </w:r>
            <w:proofErr w:type="gramEnd"/>
          </w:p>
          <w:p w14:paraId="46C06057" w14:textId="77777777" w:rsidR="0025235D" w:rsidRDefault="0025235D" w:rsidP="00E6206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60FF483E" w14:textId="3E5A2DD3" w:rsidR="00E6206E" w:rsidRPr="003C5259" w:rsidRDefault="00975DC5" w:rsidP="00E6206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Class Day 2</w:t>
            </w:r>
            <w:r w:rsidR="00E6206E" w:rsidRPr="003C5259">
              <w:rPr>
                <w:rFonts w:asciiTheme="minorHAnsi" w:hAnsiTheme="minorHAnsi" w:cstheme="minorHAnsi"/>
                <w:sz w:val="18"/>
                <w:szCs w:val="18"/>
              </w:rPr>
              <w:t xml:space="preserve">: THE #2 Outline </w:t>
            </w:r>
            <w:proofErr w:type="gramStart"/>
            <w:r w:rsidR="00E6206E" w:rsidRPr="003C5259">
              <w:rPr>
                <w:rFonts w:asciiTheme="minorHAnsi" w:hAnsiTheme="minorHAnsi" w:cstheme="minorHAnsi"/>
                <w:sz w:val="18"/>
                <w:szCs w:val="18"/>
              </w:rPr>
              <w:t>returned</w:t>
            </w:r>
            <w:proofErr w:type="gramEnd"/>
          </w:p>
          <w:p w14:paraId="6AD81F4D" w14:textId="77777777" w:rsidR="00E6206E" w:rsidRPr="003C5259" w:rsidRDefault="00E6206E" w:rsidP="00E6206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4ED23655" w14:textId="327E4129" w:rsidR="00E6206E" w:rsidRPr="003C5259" w:rsidRDefault="00E6206E" w:rsidP="00E6206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3C5259">
              <w:rPr>
                <w:rFonts w:asciiTheme="minorHAnsi" w:hAnsiTheme="minorHAnsi" w:cstheme="minorHAnsi"/>
                <w:sz w:val="18"/>
                <w:szCs w:val="18"/>
              </w:rPr>
              <w:t xml:space="preserve">Assign THE #2 Peer Draft for </w:t>
            </w:r>
            <w:r w:rsidR="00975DC5">
              <w:rPr>
                <w:rFonts w:asciiTheme="minorHAnsi" w:hAnsiTheme="minorHAnsi" w:cstheme="minorHAnsi"/>
                <w:sz w:val="18"/>
                <w:szCs w:val="18"/>
              </w:rPr>
              <w:t>Class Day 1</w:t>
            </w:r>
          </w:p>
          <w:p w14:paraId="4028D5E5" w14:textId="77777777" w:rsidR="00E6206E" w:rsidRPr="003C5259" w:rsidRDefault="00E6206E" w:rsidP="00E6206E">
            <w:pPr>
              <w:ind w:right="9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3C6C70" w:rsidRPr="004E1689" w14:paraId="1567C176" w14:textId="77777777" w:rsidTr="00E65E6B">
        <w:trPr>
          <w:cantSplit/>
        </w:trPr>
        <w:tc>
          <w:tcPr>
            <w:tcW w:w="1101" w:type="dxa"/>
          </w:tcPr>
          <w:p w14:paraId="5FE5626E" w14:textId="77777777" w:rsidR="003C6C70" w:rsidRPr="003C6C70" w:rsidRDefault="003C6C70" w:rsidP="00E6206E">
            <w:pPr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</w:pPr>
          </w:p>
        </w:tc>
        <w:tc>
          <w:tcPr>
            <w:tcW w:w="1069" w:type="dxa"/>
          </w:tcPr>
          <w:p w14:paraId="1411E785" w14:textId="77777777" w:rsidR="003C6C70" w:rsidRPr="003C6C70" w:rsidRDefault="003C6C70" w:rsidP="003C6C70">
            <w:pPr>
              <w:tabs>
                <w:tab w:val="left" w:pos="340"/>
              </w:tabs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</w:pPr>
            <w:r w:rsidRPr="003C6C70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11     12</w:t>
            </w:r>
          </w:p>
          <w:p w14:paraId="7DFDFB56" w14:textId="3F94A8A0" w:rsidR="003C6C70" w:rsidRPr="003C6C70" w:rsidRDefault="003C6C70" w:rsidP="00E6206E">
            <w:pPr>
              <w:tabs>
                <w:tab w:val="left" w:pos="340"/>
              </w:tabs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</w:pPr>
            <w:r w:rsidRPr="003C6C70"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  <w:t>14     15</w:t>
            </w:r>
          </w:p>
        </w:tc>
        <w:tc>
          <w:tcPr>
            <w:tcW w:w="12495" w:type="dxa"/>
            <w:gridSpan w:val="4"/>
          </w:tcPr>
          <w:p w14:paraId="3D021EE3" w14:textId="7662C8E8" w:rsidR="003C6C70" w:rsidRPr="003C6C70" w:rsidRDefault="003C6C70" w:rsidP="00E6206E">
            <w:pPr>
              <w:rPr>
                <w:rFonts w:asciiTheme="minorHAnsi" w:hAnsiTheme="minorHAnsi" w:cstheme="minorHAnsi"/>
                <w:b/>
                <w:bCs/>
                <w:color w:val="FF0000"/>
                <w:sz w:val="18"/>
                <w:szCs w:val="18"/>
              </w:rPr>
            </w:pPr>
            <w:r w:rsidRPr="003C6C70">
              <w:rPr>
                <w:rFonts w:asciiTheme="minorHAnsi" w:hAnsiTheme="minorHAnsi" w:cstheme="minorHAnsi"/>
                <w:b/>
                <w:bCs/>
                <w:color w:val="FF0000"/>
                <w:sz w:val="18"/>
                <w:szCs w:val="18"/>
              </w:rPr>
              <w:t>Spring Break</w:t>
            </w:r>
          </w:p>
        </w:tc>
      </w:tr>
      <w:tr w:rsidR="003C6C70" w:rsidRPr="004E1689" w14:paraId="1F9DC6C3" w14:textId="77777777" w:rsidTr="4DFF6ADA">
        <w:trPr>
          <w:cantSplit/>
        </w:trPr>
        <w:tc>
          <w:tcPr>
            <w:tcW w:w="1101" w:type="dxa"/>
          </w:tcPr>
          <w:p w14:paraId="41D6D914" w14:textId="77777777" w:rsidR="003C6C70" w:rsidRPr="008E0C1D" w:rsidRDefault="003C6C70" w:rsidP="003C6C7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E0C1D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  <w:p w14:paraId="6E26D48E" w14:textId="27ED9496" w:rsidR="003C6C70" w:rsidRPr="00AB56C3" w:rsidRDefault="003C6C70" w:rsidP="003C6C70">
            <w:pPr>
              <w:ind w:right="9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69" w:type="dxa"/>
          </w:tcPr>
          <w:p w14:paraId="6DC02DF7" w14:textId="77777777" w:rsidR="003C6C70" w:rsidRPr="005C2456" w:rsidRDefault="003C6C70" w:rsidP="003C6C70">
            <w:pPr>
              <w:tabs>
                <w:tab w:val="left" w:pos="340"/>
              </w:tabs>
              <w:ind w:right="-2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18</w:t>
            </w:r>
            <w:r w:rsidRPr="005C2456">
              <w:rPr>
                <w:rFonts w:ascii="Calibri" w:hAnsi="Calibri" w:cs="Calibri"/>
                <w:sz w:val="22"/>
                <w:szCs w:val="22"/>
              </w:rPr>
              <w:t xml:space="preserve">     </w:t>
            </w:r>
            <w:r>
              <w:rPr>
                <w:rFonts w:ascii="Calibri" w:hAnsi="Calibri" w:cs="Calibri"/>
                <w:sz w:val="22"/>
                <w:szCs w:val="22"/>
              </w:rPr>
              <w:t>19</w:t>
            </w:r>
          </w:p>
          <w:p w14:paraId="00B0409D" w14:textId="77777777" w:rsidR="003C6C70" w:rsidRPr="005C2456" w:rsidRDefault="003C6C70" w:rsidP="003C6C70">
            <w:pPr>
              <w:tabs>
                <w:tab w:val="left" w:pos="340"/>
              </w:tabs>
              <w:ind w:right="-2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21</w:t>
            </w:r>
            <w:r w:rsidRPr="005C2456">
              <w:rPr>
                <w:rFonts w:ascii="Calibri" w:hAnsi="Calibri" w:cs="Calibri"/>
                <w:sz w:val="22"/>
                <w:szCs w:val="22"/>
              </w:rPr>
              <w:t xml:space="preserve">     </w:t>
            </w:r>
            <w:r>
              <w:rPr>
                <w:rFonts w:ascii="Calibri" w:hAnsi="Calibri" w:cs="Calibri"/>
                <w:sz w:val="22"/>
                <w:szCs w:val="22"/>
              </w:rPr>
              <w:t>22</w:t>
            </w:r>
          </w:p>
          <w:p w14:paraId="290C4838" w14:textId="021EC5C7" w:rsidR="003C6C70" w:rsidRPr="005C2456" w:rsidRDefault="003C6C70" w:rsidP="003C6C70">
            <w:pPr>
              <w:ind w:right="9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713" w:type="dxa"/>
          </w:tcPr>
          <w:p w14:paraId="0AB8D736" w14:textId="587A1BF6" w:rsidR="003C6C70" w:rsidRPr="006C478F" w:rsidRDefault="003C6C70" w:rsidP="003C6C70">
            <w:pPr>
              <w:ind w:left="-51"/>
              <w:rPr>
                <w:rFonts w:asciiTheme="minorHAnsi" w:hAnsiTheme="minorHAnsi" w:cstheme="minorHAnsi"/>
                <w:color w:val="4472C4" w:themeColor="accent1"/>
                <w:sz w:val="18"/>
                <w:szCs w:val="18"/>
              </w:rPr>
            </w:pPr>
            <w:r w:rsidRPr="006C478F">
              <w:rPr>
                <w:rFonts w:asciiTheme="minorHAnsi" w:hAnsiTheme="minorHAnsi" w:cstheme="minorHAnsi"/>
                <w:color w:val="4472C4" w:themeColor="accent1"/>
                <w:sz w:val="18"/>
                <w:szCs w:val="18"/>
              </w:rPr>
              <w:t>If time: Adjective clauses: Relative pronouns &amp; adverbs (Chapter 13, pp. 243-246)</w:t>
            </w:r>
          </w:p>
          <w:p w14:paraId="7024F0A8" w14:textId="18CDDBEB" w:rsidR="003C6C70" w:rsidRPr="003C5259" w:rsidRDefault="003C6C70" w:rsidP="003C6C70">
            <w:pPr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color w:val="008000"/>
                <w:sz w:val="18"/>
                <w:szCs w:val="18"/>
              </w:rPr>
              <w:t>Semester 2231: Class Day 1: We had about 40 minutes for peer reviews, then 50 minutes of lab time for student to continue work on AE Draft 1 (due Thursday on Canvas).</w:t>
            </w:r>
          </w:p>
          <w:p w14:paraId="573B61D6" w14:textId="77777777" w:rsidR="003C6C70" w:rsidRPr="003C5259" w:rsidRDefault="003C6C70" w:rsidP="003C6C70">
            <w:pPr>
              <w:ind w:right="90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</w:p>
        </w:tc>
        <w:tc>
          <w:tcPr>
            <w:tcW w:w="2032" w:type="dxa"/>
          </w:tcPr>
          <w:p w14:paraId="54314628" w14:textId="77777777" w:rsidR="003C6C70" w:rsidRPr="003C5259" w:rsidRDefault="003C6C70" w:rsidP="003C6C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3C5259">
              <w:rPr>
                <w:rFonts w:asciiTheme="minorHAnsi" w:hAnsiTheme="minorHAnsi" w:cstheme="minorHAnsi"/>
                <w:sz w:val="18"/>
                <w:szCs w:val="18"/>
              </w:rPr>
              <w:t>implement</w:t>
            </w:r>
          </w:p>
          <w:p w14:paraId="015D4061" w14:textId="77777777" w:rsidR="003C6C70" w:rsidRPr="003C5259" w:rsidRDefault="003C6C70" w:rsidP="003C6C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3C5259">
              <w:rPr>
                <w:rFonts w:asciiTheme="minorHAnsi" w:hAnsiTheme="minorHAnsi" w:cstheme="minorHAnsi"/>
                <w:sz w:val="18"/>
                <w:szCs w:val="18"/>
              </w:rPr>
              <w:t>integrate</w:t>
            </w:r>
          </w:p>
          <w:p w14:paraId="717B8687" w14:textId="77777777" w:rsidR="003C6C70" w:rsidRPr="003C5259" w:rsidRDefault="003C6C70" w:rsidP="003C6C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3C5259">
              <w:rPr>
                <w:rFonts w:asciiTheme="minorHAnsi" w:hAnsiTheme="minorHAnsi" w:cstheme="minorHAnsi"/>
                <w:sz w:val="18"/>
                <w:szCs w:val="18"/>
              </w:rPr>
              <w:t>maximize</w:t>
            </w:r>
          </w:p>
          <w:p w14:paraId="2AE4D937" w14:textId="77777777" w:rsidR="003C6C70" w:rsidRPr="003C5259" w:rsidRDefault="003C6C70" w:rsidP="003C6C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3C5259">
              <w:rPr>
                <w:rFonts w:asciiTheme="minorHAnsi" w:hAnsiTheme="minorHAnsi" w:cstheme="minorHAnsi"/>
                <w:sz w:val="18"/>
                <w:szCs w:val="18"/>
              </w:rPr>
              <w:t>pursue</w:t>
            </w:r>
          </w:p>
          <w:p w14:paraId="243751D7" w14:textId="286DCEDA" w:rsidR="003C6C70" w:rsidRPr="003C5259" w:rsidRDefault="003C6C70" w:rsidP="003C6C70">
            <w:pPr>
              <w:ind w:right="90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3C5259">
              <w:rPr>
                <w:rFonts w:asciiTheme="minorHAnsi" w:hAnsiTheme="minorHAnsi" w:cstheme="minorHAnsi"/>
                <w:sz w:val="18"/>
                <w:szCs w:val="18"/>
              </w:rPr>
              <w:t>reinforce</w:t>
            </w:r>
          </w:p>
        </w:tc>
        <w:tc>
          <w:tcPr>
            <w:tcW w:w="2160" w:type="dxa"/>
          </w:tcPr>
          <w:p w14:paraId="46B4ECB0" w14:textId="77777777" w:rsidR="003C6C70" w:rsidRPr="003C5259" w:rsidRDefault="003C6C70" w:rsidP="003C6C70">
            <w:pPr>
              <w:ind w:right="9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If time, have students write</w:t>
            </w:r>
            <w:r w:rsidRPr="003C5259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core vocab</w:t>
            </w:r>
            <w:r w:rsidRPr="003C5259">
              <w:rPr>
                <w:rFonts w:asciiTheme="minorHAnsi" w:hAnsiTheme="minorHAnsi" w:cstheme="minorHAnsi"/>
                <w:sz w:val="18"/>
                <w:szCs w:val="18"/>
              </w:rPr>
              <w:t xml:space="preserve"> sentences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; give feedback &amp; participation </w:t>
            </w:r>
            <w:proofErr w:type="gramStart"/>
            <w:r>
              <w:rPr>
                <w:rFonts w:asciiTheme="minorHAnsi" w:hAnsiTheme="minorHAnsi" w:cstheme="minorHAnsi"/>
                <w:sz w:val="18"/>
                <w:szCs w:val="18"/>
              </w:rPr>
              <w:t>credit</w:t>
            </w:r>
            <w:proofErr w:type="gramEnd"/>
          </w:p>
          <w:p w14:paraId="1C253240" w14:textId="25C9B86D" w:rsidR="003C6C70" w:rsidRPr="003C5259" w:rsidRDefault="003C6C70" w:rsidP="003C6C70">
            <w:pPr>
              <w:ind w:right="90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</w:tcPr>
          <w:p w14:paraId="51DCCB2A" w14:textId="2C06E502" w:rsidR="003C6C70" w:rsidRPr="003C5259" w:rsidRDefault="003C6C70" w:rsidP="003C6C70">
            <w:pPr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Class Day 1</w:t>
            </w:r>
            <w:r w:rsidRPr="003C5259">
              <w:rPr>
                <w:rFonts w:asciiTheme="minorHAnsi" w:hAnsiTheme="minorHAnsi" w:cstheme="minorHAnsi"/>
                <w:sz w:val="18"/>
                <w:szCs w:val="18"/>
              </w:rPr>
              <w:t xml:space="preserve">: THE #2 Peer Draft due – peer review in class – Ss can </w:t>
            </w:r>
            <w:r w:rsidRPr="003C5259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Writer’s self-check p. 334 or other peer review checklist (see One Drive)</w:t>
            </w:r>
          </w:p>
          <w:p w14:paraId="1E6AEB98" w14:textId="77777777" w:rsidR="003C6C70" w:rsidRPr="003C5259" w:rsidRDefault="003C6C70" w:rsidP="003C6C70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7EAFAE47" w14:textId="71876CAA" w:rsidR="003C6C70" w:rsidRPr="003C5259" w:rsidRDefault="003C6C70" w:rsidP="003C6C70">
            <w:pPr>
              <w:ind w:right="9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Class Day 2</w:t>
            </w:r>
            <w:r w:rsidRPr="003C5259">
              <w:rPr>
                <w:rFonts w:asciiTheme="minorHAnsi" w:hAnsiTheme="minorHAnsi" w:cstheme="minorHAnsi"/>
                <w:sz w:val="18"/>
                <w:szCs w:val="18"/>
              </w:rPr>
              <w:t>: THE #2 Draft 1 due</w:t>
            </w:r>
          </w:p>
          <w:p w14:paraId="5A057D1E" w14:textId="2C11DDAC" w:rsidR="003C6C70" w:rsidRPr="003C5259" w:rsidRDefault="003C6C70" w:rsidP="003C6C70">
            <w:pPr>
              <w:ind w:right="90"/>
              <w:rPr>
                <w:rFonts w:asciiTheme="minorHAnsi" w:hAnsiTheme="minorHAnsi" w:cstheme="minorHAnsi"/>
                <w:color w:val="FF0000"/>
                <w:sz w:val="18"/>
                <w:szCs w:val="18"/>
              </w:rPr>
            </w:pPr>
          </w:p>
        </w:tc>
      </w:tr>
      <w:tr w:rsidR="003C6C70" w:rsidRPr="004E1689" w14:paraId="3FC07251" w14:textId="77777777" w:rsidTr="4DFF6ADA">
        <w:trPr>
          <w:cantSplit/>
        </w:trPr>
        <w:tc>
          <w:tcPr>
            <w:tcW w:w="1101" w:type="dxa"/>
          </w:tcPr>
          <w:p w14:paraId="495A93C8" w14:textId="77777777" w:rsidR="003C6C70" w:rsidRPr="008E0C1D" w:rsidRDefault="003C6C70" w:rsidP="003C6C7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E0C1D"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  <w:p w14:paraId="3A2AE9F2" w14:textId="18D92B52" w:rsidR="003C6C70" w:rsidRPr="00AB56C3" w:rsidRDefault="003C6C70" w:rsidP="003C6C70">
            <w:pPr>
              <w:ind w:right="9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069" w:type="dxa"/>
          </w:tcPr>
          <w:p w14:paraId="04AB7F76" w14:textId="77777777" w:rsidR="003C6C70" w:rsidRPr="005C2456" w:rsidRDefault="003C6C70" w:rsidP="003C6C70">
            <w:pPr>
              <w:tabs>
                <w:tab w:val="left" w:pos="340"/>
              </w:tabs>
              <w:ind w:right="-2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25</w:t>
            </w:r>
            <w:r w:rsidRPr="005C2456">
              <w:rPr>
                <w:rFonts w:ascii="Calibri" w:hAnsi="Calibri" w:cs="Calibri"/>
                <w:sz w:val="22"/>
                <w:szCs w:val="22"/>
              </w:rPr>
              <w:t xml:space="preserve">      </w:t>
            </w:r>
            <w:r>
              <w:rPr>
                <w:rFonts w:ascii="Calibri" w:hAnsi="Calibri" w:cs="Calibri"/>
                <w:sz w:val="22"/>
                <w:szCs w:val="22"/>
              </w:rPr>
              <w:t>26</w:t>
            </w:r>
          </w:p>
          <w:p w14:paraId="42457CBA" w14:textId="77777777" w:rsidR="003C6C70" w:rsidRPr="005C2456" w:rsidRDefault="003C6C70" w:rsidP="003C6C70">
            <w:pPr>
              <w:tabs>
                <w:tab w:val="left" w:pos="340"/>
              </w:tabs>
              <w:ind w:right="-2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28</w:t>
            </w:r>
            <w:r w:rsidRPr="005C2456">
              <w:rPr>
                <w:rFonts w:ascii="Calibri" w:hAnsi="Calibri" w:cs="Calibri"/>
                <w:sz w:val="22"/>
                <w:szCs w:val="22"/>
              </w:rPr>
              <w:t xml:space="preserve">      </w:t>
            </w:r>
            <w:r>
              <w:rPr>
                <w:rFonts w:ascii="Calibri" w:hAnsi="Calibri" w:cs="Calibri"/>
                <w:sz w:val="22"/>
                <w:szCs w:val="22"/>
              </w:rPr>
              <w:t>29</w:t>
            </w:r>
          </w:p>
          <w:p w14:paraId="1E5B1802" w14:textId="32E44483" w:rsidR="003C6C70" w:rsidRPr="005C2456" w:rsidRDefault="003C6C70" w:rsidP="003C6C70">
            <w:pPr>
              <w:tabs>
                <w:tab w:val="left" w:pos="340"/>
              </w:tabs>
              <w:ind w:right="9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713" w:type="dxa"/>
          </w:tcPr>
          <w:p w14:paraId="47F00321" w14:textId="71267139" w:rsidR="003C6C70" w:rsidRPr="006C478F" w:rsidRDefault="003C6C70" w:rsidP="003C6C70">
            <w:pPr>
              <w:rPr>
                <w:rFonts w:asciiTheme="minorHAnsi" w:hAnsiTheme="minorHAnsi" w:cstheme="minorHAnsi"/>
                <w:color w:val="4472C4" w:themeColor="accent1"/>
                <w:sz w:val="18"/>
                <w:szCs w:val="18"/>
              </w:rPr>
            </w:pPr>
            <w:r w:rsidRPr="006C478F">
              <w:rPr>
                <w:rFonts w:asciiTheme="minorHAnsi" w:hAnsiTheme="minorHAnsi" w:cstheme="minorHAnsi"/>
                <w:color w:val="4472C4" w:themeColor="accent1"/>
                <w:sz w:val="18"/>
                <w:szCs w:val="18"/>
              </w:rPr>
              <w:t>If time: Kinds of adjective clauses, Relative pronouns as objects (Chapter 13, pp. 247-251)</w:t>
            </w:r>
          </w:p>
          <w:p w14:paraId="5DB4E752" w14:textId="77777777" w:rsidR="003C6C70" w:rsidRPr="003C5259" w:rsidRDefault="003C6C70" w:rsidP="003C6C70">
            <w:pPr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</w:p>
          <w:p w14:paraId="001B28EF" w14:textId="77777777" w:rsidR="003C6C70" w:rsidRPr="007E770E" w:rsidRDefault="003C6C70" w:rsidP="003C6C70">
            <w:pPr>
              <w:ind w:left="-24"/>
              <w:rPr>
                <w:rFonts w:asciiTheme="minorHAnsi" w:hAnsiTheme="minorHAnsi" w:cstheme="minorHAnsi"/>
                <w:color w:val="4472C4" w:themeColor="accent1"/>
                <w:sz w:val="18"/>
                <w:szCs w:val="18"/>
              </w:rPr>
            </w:pPr>
            <w:r w:rsidRPr="007E770E">
              <w:rPr>
                <w:rFonts w:asciiTheme="minorHAnsi" w:hAnsiTheme="minorHAnsi" w:cstheme="minorHAnsi"/>
                <w:color w:val="4472C4" w:themeColor="accent1"/>
                <w:sz w:val="18"/>
                <w:szCs w:val="18"/>
              </w:rPr>
              <w:t>Possessive adjective clauses (Chapter 13, pp 252-254)</w:t>
            </w:r>
          </w:p>
          <w:p w14:paraId="27B4CA7D" w14:textId="77777777" w:rsidR="003C6C70" w:rsidRPr="003C5259" w:rsidRDefault="003C6C70" w:rsidP="003C6C70">
            <w:pPr>
              <w:ind w:right="90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</w:p>
        </w:tc>
        <w:tc>
          <w:tcPr>
            <w:tcW w:w="2032" w:type="dxa"/>
          </w:tcPr>
          <w:p w14:paraId="2CFDFAC5" w14:textId="77777777" w:rsidR="003C6C70" w:rsidRPr="003C5259" w:rsidRDefault="003C6C70" w:rsidP="003C6C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3C5259">
              <w:rPr>
                <w:rFonts w:asciiTheme="minorHAnsi" w:hAnsiTheme="minorHAnsi" w:cstheme="minorHAnsi"/>
                <w:sz w:val="18"/>
                <w:szCs w:val="18"/>
              </w:rPr>
              <w:t>implicit</w:t>
            </w:r>
          </w:p>
          <w:p w14:paraId="268A15E9" w14:textId="77777777" w:rsidR="003C6C70" w:rsidRPr="003C5259" w:rsidRDefault="003C6C70" w:rsidP="003C6C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3C5259">
              <w:rPr>
                <w:rFonts w:asciiTheme="minorHAnsi" w:hAnsiTheme="minorHAnsi" w:cstheme="minorHAnsi"/>
                <w:sz w:val="18"/>
                <w:szCs w:val="18"/>
              </w:rPr>
              <w:t>negate</w:t>
            </w:r>
          </w:p>
          <w:p w14:paraId="1A77524E" w14:textId="77777777" w:rsidR="003C6C70" w:rsidRPr="003C5259" w:rsidRDefault="003C6C70" w:rsidP="003C6C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3C5259">
              <w:rPr>
                <w:rFonts w:asciiTheme="minorHAnsi" w:hAnsiTheme="minorHAnsi" w:cstheme="minorHAnsi"/>
                <w:sz w:val="18"/>
                <w:szCs w:val="18"/>
              </w:rPr>
              <w:t>persist</w:t>
            </w:r>
          </w:p>
          <w:p w14:paraId="6E9D38D3" w14:textId="77777777" w:rsidR="003C6C70" w:rsidRPr="003C5259" w:rsidRDefault="003C6C70" w:rsidP="003C6C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3C5259">
              <w:rPr>
                <w:rFonts w:asciiTheme="minorHAnsi" w:hAnsiTheme="minorHAnsi" w:cstheme="minorHAnsi"/>
                <w:sz w:val="18"/>
                <w:szCs w:val="18"/>
              </w:rPr>
              <w:t>proportion</w:t>
            </w:r>
          </w:p>
          <w:p w14:paraId="359108A6" w14:textId="2099E33A" w:rsidR="003C6C70" w:rsidRPr="003C5259" w:rsidRDefault="003C6C70" w:rsidP="003C6C70">
            <w:pPr>
              <w:ind w:right="90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3C5259">
              <w:rPr>
                <w:rFonts w:asciiTheme="minorHAnsi" w:hAnsiTheme="minorHAnsi" w:cstheme="minorHAnsi"/>
                <w:sz w:val="18"/>
                <w:szCs w:val="18"/>
              </w:rPr>
              <w:t>retain</w:t>
            </w:r>
          </w:p>
        </w:tc>
        <w:tc>
          <w:tcPr>
            <w:tcW w:w="2160" w:type="dxa"/>
          </w:tcPr>
          <w:p w14:paraId="6D6A0866" w14:textId="77777777" w:rsidR="003C6C70" w:rsidRPr="003C5259" w:rsidRDefault="003C6C70" w:rsidP="003C6C70">
            <w:pPr>
              <w:ind w:right="9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If time, have students write</w:t>
            </w:r>
            <w:r w:rsidRPr="003C5259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core vocab</w:t>
            </w:r>
            <w:r w:rsidRPr="003C5259">
              <w:rPr>
                <w:rFonts w:asciiTheme="minorHAnsi" w:hAnsiTheme="minorHAnsi" w:cstheme="minorHAnsi"/>
                <w:sz w:val="18"/>
                <w:szCs w:val="18"/>
              </w:rPr>
              <w:t xml:space="preserve"> sentences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; give feedback &amp; participation </w:t>
            </w:r>
            <w:proofErr w:type="gramStart"/>
            <w:r>
              <w:rPr>
                <w:rFonts w:asciiTheme="minorHAnsi" w:hAnsiTheme="minorHAnsi" w:cstheme="minorHAnsi"/>
                <w:sz w:val="18"/>
                <w:szCs w:val="18"/>
              </w:rPr>
              <w:t>credit</w:t>
            </w:r>
            <w:proofErr w:type="gramEnd"/>
          </w:p>
          <w:p w14:paraId="5DC8D501" w14:textId="74D368D7" w:rsidR="003C6C70" w:rsidRPr="003C5259" w:rsidRDefault="003C6C70" w:rsidP="003C6C70">
            <w:pPr>
              <w:ind w:right="90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</w:tcPr>
          <w:p w14:paraId="6AE6FCE8" w14:textId="5FEF5303" w:rsidR="003C6C70" w:rsidRPr="003C5259" w:rsidRDefault="003C6C70" w:rsidP="003C6C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By Class Day 2:</w:t>
            </w:r>
            <w:r w:rsidRPr="003C5259">
              <w:rPr>
                <w:rFonts w:asciiTheme="minorHAnsi" w:hAnsiTheme="minorHAnsi" w:cstheme="minorHAnsi"/>
                <w:sz w:val="18"/>
                <w:szCs w:val="18"/>
              </w:rPr>
              <w:t xml:space="preserve"> THE #2 Draft 1 returned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Theme="minorHAnsi" w:hAnsiTheme="minorHAnsi" w:cstheme="minorHAnsi"/>
                <w:sz w:val="18"/>
                <w:szCs w:val="18"/>
              </w:rPr>
              <w:t>digitally</w:t>
            </w:r>
            <w:proofErr w:type="gramEnd"/>
          </w:p>
          <w:p w14:paraId="0E72315E" w14:textId="77777777" w:rsidR="003C6C70" w:rsidRPr="003C5259" w:rsidRDefault="003C6C70" w:rsidP="003C6C70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3BE8DA04" w14:textId="6A2F6191" w:rsidR="003C6C70" w:rsidRPr="003C5259" w:rsidRDefault="003C6C70" w:rsidP="003C6C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3C5259">
              <w:rPr>
                <w:rFonts w:asciiTheme="minorHAnsi" w:hAnsiTheme="minorHAnsi" w:cstheme="minorHAnsi"/>
                <w:sz w:val="18"/>
                <w:szCs w:val="18"/>
              </w:rPr>
              <w:t>Assign THE #2 Draft 2 for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next</w:t>
            </w:r>
            <w:r w:rsidRPr="003C5259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Class Day 1</w:t>
            </w:r>
          </w:p>
          <w:p w14:paraId="12C8E330" w14:textId="7013278B" w:rsidR="003C6C70" w:rsidRPr="003C5259" w:rsidRDefault="003C6C70" w:rsidP="003C6C70">
            <w:pPr>
              <w:ind w:right="90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</w:tr>
      <w:tr w:rsidR="00E6206E" w:rsidRPr="004E1689" w14:paraId="1905088C" w14:textId="77777777" w:rsidTr="4DFF6ADA">
        <w:trPr>
          <w:cantSplit/>
        </w:trPr>
        <w:tc>
          <w:tcPr>
            <w:tcW w:w="1101" w:type="dxa"/>
          </w:tcPr>
          <w:p w14:paraId="258503B3" w14:textId="77777777" w:rsidR="00E6206E" w:rsidRDefault="00E6206E" w:rsidP="00E6206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12</w:t>
            </w:r>
          </w:p>
          <w:p w14:paraId="598C26E8" w14:textId="2C84BDE5" w:rsidR="00E6206E" w:rsidRPr="00AB56C3" w:rsidRDefault="003C6C70" w:rsidP="00E6206E">
            <w:pPr>
              <w:ind w:right="9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April</w:t>
            </w:r>
          </w:p>
        </w:tc>
        <w:tc>
          <w:tcPr>
            <w:tcW w:w="1069" w:type="dxa"/>
          </w:tcPr>
          <w:p w14:paraId="40FF963E" w14:textId="66594B3B" w:rsidR="00E6206E" w:rsidRPr="005C2456" w:rsidRDefault="003C6C70" w:rsidP="00E6206E">
            <w:pPr>
              <w:tabs>
                <w:tab w:val="left" w:pos="340"/>
              </w:tabs>
              <w:ind w:right="-2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01</w:t>
            </w:r>
            <w:r w:rsidR="00E6206E" w:rsidRPr="005C2456">
              <w:rPr>
                <w:rFonts w:ascii="Calibri" w:hAnsi="Calibri" w:cs="Calibri"/>
                <w:sz w:val="22"/>
                <w:szCs w:val="22"/>
              </w:rPr>
              <w:t xml:space="preserve">      </w:t>
            </w:r>
            <w:r>
              <w:rPr>
                <w:rFonts w:ascii="Calibri" w:hAnsi="Calibri" w:cs="Calibri"/>
                <w:sz w:val="22"/>
                <w:szCs w:val="22"/>
              </w:rPr>
              <w:t>02</w:t>
            </w:r>
          </w:p>
          <w:p w14:paraId="2833B1CD" w14:textId="16D74BEC" w:rsidR="00E6206E" w:rsidRPr="005C2456" w:rsidRDefault="003C6C70" w:rsidP="00E6206E">
            <w:pPr>
              <w:tabs>
                <w:tab w:val="left" w:pos="340"/>
              </w:tabs>
              <w:ind w:right="-220"/>
              <w:rPr>
                <w:rFonts w:ascii="Calibri" w:hAnsi="Calibri" w:cs="Calibri"/>
                <w:sz w:val="22"/>
                <w:szCs w:val="22"/>
              </w:rPr>
            </w:pPr>
            <w:r w:rsidRPr="00257DA9">
              <w:rPr>
                <w:rFonts w:ascii="Calibri" w:hAnsi="Calibri" w:cs="Calibri"/>
                <w:b/>
                <w:bCs/>
                <w:color w:val="538135" w:themeColor="accent6" w:themeShade="BF"/>
                <w:sz w:val="22"/>
                <w:szCs w:val="22"/>
              </w:rPr>
              <w:t>04</w:t>
            </w:r>
            <w:r w:rsidR="00E6206E" w:rsidRPr="00257DA9">
              <w:rPr>
                <w:rFonts w:ascii="Calibri" w:hAnsi="Calibri" w:cs="Calibri"/>
                <w:color w:val="538135" w:themeColor="accent6" w:themeShade="BF"/>
                <w:sz w:val="22"/>
                <w:szCs w:val="22"/>
              </w:rPr>
              <w:t xml:space="preserve">      </w:t>
            </w:r>
            <w:r>
              <w:rPr>
                <w:rFonts w:ascii="Calibri" w:hAnsi="Calibri" w:cs="Calibri"/>
                <w:sz w:val="22"/>
                <w:szCs w:val="22"/>
              </w:rPr>
              <w:t>05</w:t>
            </w:r>
          </w:p>
          <w:p w14:paraId="704862A4" w14:textId="77777777" w:rsidR="00E6206E" w:rsidRDefault="00E6206E" w:rsidP="00E6206E">
            <w:pPr>
              <w:tabs>
                <w:tab w:val="left" w:pos="340"/>
              </w:tabs>
              <w:ind w:right="9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1760A11" w14:textId="176CA927" w:rsidR="00257DA9" w:rsidRPr="00257DA9" w:rsidRDefault="00900267" w:rsidP="00E6206E">
            <w:pPr>
              <w:tabs>
                <w:tab w:val="left" w:pos="340"/>
              </w:tabs>
              <w:ind w:right="9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color w:val="538135" w:themeColor="accent6" w:themeShade="BF"/>
                <w:sz w:val="22"/>
                <w:szCs w:val="22"/>
              </w:rPr>
              <w:t xml:space="preserve">W </w:t>
            </w:r>
            <w:r w:rsidR="00257DA9" w:rsidRPr="00257DA9">
              <w:rPr>
                <w:rFonts w:asciiTheme="minorHAnsi" w:hAnsiTheme="minorHAnsi" w:cstheme="minorHAnsi"/>
                <w:b/>
                <w:bCs/>
                <w:color w:val="538135" w:themeColor="accent6" w:themeShade="BF"/>
                <w:sz w:val="22"/>
                <w:szCs w:val="22"/>
              </w:rPr>
              <w:t>Final Exam</w:t>
            </w:r>
          </w:p>
        </w:tc>
        <w:tc>
          <w:tcPr>
            <w:tcW w:w="3713" w:type="dxa"/>
          </w:tcPr>
          <w:p w14:paraId="44A1A1C8" w14:textId="77777777" w:rsidR="00127281" w:rsidRDefault="00127281" w:rsidP="00127281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3C5259">
              <w:rPr>
                <w:rFonts w:asciiTheme="minorHAnsi" w:hAnsiTheme="minorHAnsi" w:cstheme="minorHAnsi"/>
                <w:sz w:val="18"/>
                <w:szCs w:val="18"/>
              </w:rPr>
              <w:t>Distribute the final exam instructions/ information and review with students.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  <w:p w14:paraId="07C83EA4" w14:textId="77777777" w:rsidR="00127281" w:rsidRDefault="00127281" w:rsidP="00127281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2817C9E9" w14:textId="77777777" w:rsidR="00127281" w:rsidRPr="003C5259" w:rsidRDefault="00127281" w:rsidP="00127281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If time, consider doing a practice activity from the </w:t>
            </w:r>
            <w:hyperlink r:id="rId16" w:history="1">
              <w:r w:rsidRPr="00127281">
                <w:rPr>
                  <w:rStyle w:val="Hyperlink"/>
                  <w:rFonts w:asciiTheme="minorHAnsi" w:hAnsiTheme="minorHAnsi" w:cstheme="minorHAnsi"/>
                  <w:sz w:val="18"/>
                  <w:szCs w:val="18"/>
                </w:rPr>
                <w:t>Final Exam Practice folder</w:t>
              </w:r>
            </w:hyperlink>
            <w:r>
              <w:rPr>
                <w:rFonts w:asciiTheme="minorHAnsi" w:hAnsiTheme="minorHAnsi" w:cstheme="minorHAnsi"/>
                <w:sz w:val="18"/>
                <w:szCs w:val="18"/>
              </w:rPr>
              <w:t>.</w:t>
            </w:r>
          </w:p>
          <w:p w14:paraId="57B44A1D" w14:textId="77777777" w:rsidR="00127281" w:rsidRDefault="00127281" w:rsidP="00127281">
            <w:pPr>
              <w:rPr>
                <w:rFonts w:asciiTheme="minorHAnsi" w:hAnsiTheme="minorHAnsi" w:cstheme="minorHAnsi"/>
                <w:color w:val="4472C4" w:themeColor="accent1"/>
                <w:sz w:val="18"/>
                <w:szCs w:val="18"/>
              </w:rPr>
            </w:pPr>
          </w:p>
          <w:p w14:paraId="2ACE3A5C" w14:textId="77777777" w:rsidR="00127281" w:rsidRDefault="00127281" w:rsidP="00127281">
            <w:pPr>
              <w:rPr>
                <w:rFonts w:asciiTheme="minorHAnsi" w:hAnsiTheme="minorHAnsi" w:cstheme="minorHAnsi"/>
                <w:color w:val="4472C4" w:themeColor="accent1"/>
                <w:sz w:val="18"/>
                <w:szCs w:val="18"/>
              </w:rPr>
            </w:pPr>
          </w:p>
          <w:p w14:paraId="578CE9EE" w14:textId="3A8C1353" w:rsidR="00E6206E" w:rsidRPr="00E34344" w:rsidRDefault="006C478F" w:rsidP="00127281">
            <w:pPr>
              <w:rPr>
                <w:rFonts w:asciiTheme="minorHAnsi" w:hAnsiTheme="minorHAnsi" w:cstheme="minorHAnsi"/>
                <w:color w:val="4472C4" w:themeColor="accent1"/>
                <w:sz w:val="18"/>
                <w:szCs w:val="18"/>
              </w:rPr>
            </w:pPr>
            <w:r w:rsidRPr="00E34344">
              <w:rPr>
                <w:rFonts w:asciiTheme="minorHAnsi" w:hAnsiTheme="minorHAnsi" w:cstheme="minorHAnsi"/>
                <w:color w:val="4472C4" w:themeColor="accent1"/>
                <w:sz w:val="18"/>
                <w:szCs w:val="18"/>
              </w:rPr>
              <w:t>Other possible grammar topics</w:t>
            </w:r>
            <w:r w:rsidR="00E34344" w:rsidRPr="00E34344">
              <w:rPr>
                <w:rFonts w:asciiTheme="minorHAnsi" w:hAnsiTheme="minorHAnsi" w:cstheme="minorHAnsi"/>
                <w:color w:val="4472C4" w:themeColor="accent1"/>
                <w:sz w:val="18"/>
                <w:szCs w:val="18"/>
              </w:rPr>
              <w:t xml:space="preserve"> to fill class time:</w:t>
            </w:r>
          </w:p>
          <w:p w14:paraId="35263465" w14:textId="77777777" w:rsidR="00E34344" w:rsidRPr="00E34344" w:rsidRDefault="00E34344" w:rsidP="00E34344">
            <w:pPr>
              <w:pStyle w:val="ListParagraph"/>
              <w:numPr>
                <w:ilvl w:val="0"/>
                <w:numId w:val="6"/>
              </w:numPr>
              <w:ind w:left="255" w:hanging="255"/>
              <w:rPr>
                <w:rFonts w:asciiTheme="minorHAnsi" w:hAnsiTheme="minorHAnsi" w:cstheme="minorHAnsi"/>
                <w:color w:val="4472C4" w:themeColor="accent1"/>
                <w:sz w:val="18"/>
                <w:szCs w:val="18"/>
              </w:rPr>
            </w:pPr>
            <w:r w:rsidRPr="00E34344">
              <w:rPr>
                <w:rFonts w:asciiTheme="minorHAnsi" w:hAnsiTheme="minorHAnsi" w:cstheme="minorHAnsi"/>
                <w:color w:val="4472C4" w:themeColor="accent1"/>
                <w:sz w:val="18"/>
                <w:szCs w:val="18"/>
              </w:rPr>
              <w:t>Chapter 11</w:t>
            </w:r>
          </w:p>
          <w:p w14:paraId="15B4E734" w14:textId="77777777" w:rsidR="00E34344" w:rsidRPr="00E34344" w:rsidRDefault="00E34344" w:rsidP="00E34344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color w:val="4472C4" w:themeColor="accent1"/>
                <w:sz w:val="18"/>
                <w:szCs w:val="18"/>
              </w:rPr>
            </w:pPr>
            <w:r w:rsidRPr="00E34344">
              <w:rPr>
                <w:rFonts w:asciiTheme="minorHAnsi" w:hAnsiTheme="minorHAnsi" w:cstheme="minorHAnsi"/>
                <w:color w:val="4472C4" w:themeColor="accent1"/>
                <w:sz w:val="18"/>
                <w:szCs w:val="18"/>
              </w:rPr>
              <w:t xml:space="preserve">Introduction and </w:t>
            </w:r>
            <w:proofErr w:type="gramStart"/>
            <w:r w:rsidRPr="00E34344">
              <w:rPr>
                <w:rFonts w:asciiTheme="minorHAnsi" w:hAnsiTheme="minorHAnsi" w:cstheme="minorHAnsi"/>
                <w:color w:val="4472C4" w:themeColor="accent1"/>
                <w:sz w:val="18"/>
                <w:szCs w:val="18"/>
              </w:rPr>
              <w:t>THAT clauses</w:t>
            </w:r>
            <w:proofErr w:type="gramEnd"/>
            <w:r w:rsidRPr="00E34344">
              <w:rPr>
                <w:rFonts w:asciiTheme="minorHAnsi" w:hAnsiTheme="minorHAnsi" w:cstheme="minorHAnsi"/>
                <w:color w:val="4472C4" w:themeColor="accent1"/>
                <w:sz w:val="18"/>
                <w:szCs w:val="18"/>
              </w:rPr>
              <w:t xml:space="preserve"> (pp. 206-213</w:t>
            </w:r>
          </w:p>
          <w:p w14:paraId="30AE98BC" w14:textId="58166791" w:rsidR="00E34344" w:rsidRPr="00E34344" w:rsidRDefault="00E34344" w:rsidP="00E34344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color w:val="4472C4" w:themeColor="accent1"/>
                <w:sz w:val="18"/>
                <w:szCs w:val="18"/>
              </w:rPr>
            </w:pPr>
            <w:r w:rsidRPr="00E34344">
              <w:rPr>
                <w:rFonts w:asciiTheme="minorHAnsi" w:hAnsiTheme="minorHAnsi" w:cstheme="minorHAnsi"/>
                <w:color w:val="4472C4" w:themeColor="accent1"/>
                <w:sz w:val="18"/>
                <w:szCs w:val="18"/>
              </w:rPr>
              <w:t>IF/WHETHER and question clauses (pp. 214-217)</w:t>
            </w:r>
          </w:p>
          <w:p w14:paraId="53F7410D" w14:textId="796B9E8E" w:rsidR="00E6206E" w:rsidRPr="00E34344" w:rsidRDefault="00E6206E" w:rsidP="00E6206E">
            <w:pPr>
              <w:pStyle w:val="ListParagraph"/>
              <w:numPr>
                <w:ilvl w:val="0"/>
                <w:numId w:val="6"/>
              </w:numPr>
              <w:ind w:left="246" w:hanging="270"/>
              <w:rPr>
                <w:rFonts w:asciiTheme="minorHAnsi" w:hAnsiTheme="minorHAnsi" w:cstheme="minorHAnsi"/>
                <w:color w:val="4472C4" w:themeColor="accent1"/>
                <w:sz w:val="18"/>
                <w:szCs w:val="18"/>
              </w:rPr>
            </w:pPr>
            <w:r w:rsidRPr="00E34344">
              <w:rPr>
                <w:rFonts w:asciiTheme="minorHAnsi" w:hAnsiTheme="minorHAnsi" w:cstheme="minorHAnsi"/>
                <w:color w:val="4472C4" w:themeColor="accent1"/>
                <w:sz w:val="18"/>
                <w:szCs w:val="18"/>
              </w:rPr>
              <w:t>Chapter 14</w:t>
            </w:r>
          </w:p>
          <w:p w14:paraId="4F8777A6" w14:textId="77777777" w:rsidR="00E6206E" w:rsidRPr="00E34344" w:rsidRDefault="00E6206E" w:rsidP="00E6206E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color w:val="4472C4" w:themeColor="accent1"/>
                <w:sz w:val="18"/>
                <w:szCs w:val="18"/>
              </w:rPr>
            </w:pPr>
            <w:r w:rsidRPr="00E34344">
              <w:rPr>
                <w:rFonts w:asciiTheme="minorHAnsi" w:hAnsiTheme="minorHAnsi" w:cstheme="minorHAnsi"/>
                <w:color w:val="4472C4" w:themeColor="accent1"/>
                <w:sz w:val="18"/>
                <w:szCs w:val="18"/>
              </w:rPr>
              <w:t>Participles (pp. 264-266)</w:t>
            </w:r>
          </w:p>
          <w:p w14:paraId="1B05F2AC" w14:textId="77777777" w:rsidR="00E6206E" w:rsidRPr="00E34344" w:rsidRDefault="00E6206E" w:rsidP="00E6206E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color w:val="4472C4" w:themeColor="accent1"/>
                <w:sz w:val="18"/>
                <w:szCs w:val="18"/>
              </w:rPr>
            </w:pPr>
            <w:r w:rsidRPr="00E34344">
              <w:rPr>
                <w:rFonts w:asciiTheme="minorHAnsi" w:hAnsiTheme="minorHAnsi" w:cstheme="minorHAnsi"/>
                <w:color w:val="4472C4" w:themeColor="accent1"/>
                <w:sz w:val="18"/>
                <w:szCs w:val="18"/>
              </w:rPr>
              <w:t>Participial phrases, present &amp; past (pp. 267-270)</w:t>
            </w:r>
          </w:p>
          <w:p w14:paraId="4E3B8261" w14:textId="77777777" w:rsidR="00E6206E" w:rsidRPr="00E34344" w:rsidRDefault="00E6206E" w:rsidP="00E6206E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color w:val="4472C4" w:themeColor="accent1"/>
                <w:sz w:val="18"/>
                <w:szCs w:val="18"/>
              </w:rPr>
            </w:pPr>
            <w:r w:rsidRPr="00E34344">
              <w:rPr>
                <w:rFonts w:asciiTheme="minorHAnsi" w:hAnsiTheme="minorHAnsi" w:cstheme="minorHAnsi"/>
                <w:color w:val="4472C4" w:themeColor="accent1"/>
                <w:sz w:val="18"/>
                <w:szCs w:val="18"/>
              </w:rPr>
              <w:t>Perfect form participial phrases (pp. 271-272)</w:t>
            </w:r>
          </w:p>
          <w:p w14:paraId="186D09D1" w14:textId="2F3F5C16" w:rsidR="00E6206E" w:rsidRPr="003C5259" w:rsidRDefault="00E6206E" w:rsidP="00E6206E">
            <w:pPr>
              <w:ind w:right="90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</w:p>
        </w:tc>
        <w:tc>
          <w:tcPr>
            <w:tcW w:w="2032" w:type="dxa"/>
          </w:tcPr>
          <w:p w14:paraId="5E0432C8" w14:textId="70DE7458" w:rsidR="00E6206E" w:rsidRPr="003C5259" w:rsidRDefault="00E6206E" w:rsidP="00E6206E">
            <w:pPr>
              <w:ind w:right="90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3C5259">
              <w:rPr>
                <w:rFonts w:asciiTheme="minorHAnsi" w:hAnsiTheme="minorHAnsi" w:cstheme="minorHAnsi"/>
                <w:sz w:val="18"/>
                <w:szCs w:val="18"/>
              </w:rPr>
              <w:t>Review of CV</w:t>
            </w:r>
          </w:p>
        </w:tc>
        <w:tc>
          <w:tcPr>
            <w:tcW w:w="2160" w:type="dxa"/>
          </w:tcPr>
          <w:p w14:paraId="2A1E5006" w14:textId="079E4686" w:rsidR="00E6206E" w:rsidRPr="003C5259" w:rsidRDefault="00E6206E" w:rsidP="00E6206E">
            <w:pPr>
              <w:ind w:right="90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</w:tcPr>
          <w:p w14:paraId="14F34969" w14:textId="7A8C7895" w:rsidR="00E6206E" w:rsidRDefault="00975DC5" w:rsidP="00E6206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Class Day 1</w:t>
            </w:r>
            <w:r w:rsidR="00E6206E" w:rsidRPr="003C5259">
              <w:rPr>
                <w:rFonts w:asciiTheme="minorHAnsi" w:hAnsiTheme="minorHAnsi" w:cstheme="minorHAnsi"/>
                <w:sz w:val="18"/>
                <w:szCs w:val="18"/>
              </w:rPr>
              <w:t xml:space="preserve">: THE #2 Draft 2 </w:t>
            </w:r>
            <w:proofErr w:type="gramStart"/>
            <w:r w:rsidR="00E6206E" w:rsidRPr="003C5259">
              <w:rPr>
                <w:rFonts w:asciiTheme="minorHAnsi" w:hAnsiTheme="minorHAnsi" w:cstheme="minorHAnsi"/>
                <w:sz w:val="18"/>
                <w:szCs w:val="18"/>
              </w:rPr>
              <w:t>collected</w:t>
            </w:r>
            <w:proofErr w:type="gramEnd"/>
          </w:p>
          <w:p w14:paraId="5D60732D" w14:textId="77777777" w:rsidR="00E4575B" w:rsidRDefault="00E4575B" w:rsidP="00E6206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3CF7D10C" w14:textId="276F2B7A" w:rsidR="00127281" w:rsidRDefault="00975DC5" w:rsidP="00E6206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Class Day 1</w:t>
            </w:r>
            <w:r w:rsidR="00127281">
              <w:rPr>
                <w:rFonts w:asciiTheme="minorHAnsi" w:hAnsiTheme="minorHAnsi" w:cstheme="minorHAnsi"/>
                <w:sz w:val="18"/>
                <w:szCs w:val="18"/>
              </w:rPr>
              <w:t xml:space="preserve">: </w:t>
            </w:r>
            <w:r w:rsidR="00127281" w:rsidRPr="003C5259">
              <w:rPr>
                <w:rFonts w:asciiTheme="minorHAnsi" w:hAnsiTheme="minorHAnsi" w:cstheme="minorHAnsi"/>
                <w:sz w:val="18"/>
                <w:szCs w:val="18"/>
              </w:rPr>
              <w:t xml:space="preserve">Do curriculum </w:t>
            </w:r>
            <w:r w:rsidR="00127281">
              <w:rPr>
                <w:rFonts w:asciiTheme="minorHAnsi" w:hAnsiTheme="minorHAnsi" w:cstheme="minorHAnsi"/>
                <w:sz w:val="18"/>
                <w:szCs w:val="18"/>
              </w:rPr>
              <w:t>evaluation</w:t>
            </w:r>
          </w:p>
          <w:p w14:paraId="5D3310FC" w14:textId="77777777" w:rsidR="00127281" w:rsidRDefault="00127281" w:rsidP="00E6206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35159B57" w14:textId="530A397A" w:rsidR="00E6206E" w:rsidRPr="003C5259" w:rsidRDefault="00E4575B" w:rsidP="00E6206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By </w:t>
            </w:r>
            <w:r w:rsidR="00257DA9">
              <w:rPr>
                <w:rFonts w:asciiTheme="minorHAnsi" w:hAnsiTheme="minorHAnsi" w:cstheme="minorHAnsi"/>
                <w:sz w:val="18"/>
                <w:szCs w:val="18"/>
              </w:rPr>
              <w:t>Friday</w:t>
            </w:r>
            <w:r w:rsidR="00431669">
              <w:rPr>
                <w:rFonts w:asciiTheme="minorHAnsi" w:hAnsiTheme="minorHAnsi" w:cstheme="minorHAnsi"/>
                <w:sz w:val="18"/>
                <w:szCs w:val="18"/>
              </w:rPr>
              <w:t>:</w:t>
            </w:r>
            <w:r w:rsidR="00E6206E" w:rsidRPr="003C5259">
              <w:rPr>
                <w:rFonts w:asciiTheme="minorHAnsi" w:hAnsiTheme="minorHAnsi" w:cstheme="minorHAnsi"/>
                <w:sz w:val="18"/>
                <w:szCs w:val="18"/>
              </w:rPr>
              <w:t xml:space="preserve"> Return THE #2 Draft 2 </w:t>
            </w:r>
            <w:proofErr w:type="gramStart"/>
            <w:r>
              <w:rPr>
                <w:rFonts w:asciiTheme="minorHAnsi" w:hAnsiTheme="minorHAnsi" w:cstheme="minorHAnsi"/>
                <w:sz w:val="18"/>
                <w:szCs w:val="18"/>
              </w:rPr>
              <w:t>digitally</w:t>
            </w:r>
            <w:proofErr w:type="gramEnd"/>
          </w:p>
          <w:p w14:paraId="333E2CEF" w14:textId="77777777" w:rsidR="00057830" w:rsidRDefault="00057830" w:rsidP="00730315">
            <w:pPr>
              <w:ind w:right="90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  <w:p w14:paraId="734E8F95" w14:textId="77777777" w:rsidR="00257DA9" w:rsidRPr="00257DA9" w:rsidRDefault="00257DA9" w:rsidP="00257DA9">
            <w:pPr>
              <w:ind w:right="90"/>
              <w:rPr>
                <w:rFonts w:asciiTheme="minorHAnsi" w:hAnsiTheme="minorHAnsi" w:cstheme="minorHAnsi"/>
                <w:b/>
                <w:color w:val="538135" w:themeColor="accent6" w:themeShade="BF"/>
                <w:sz w:val="18"/>
                <w:szCs w:val="18"/>
              </w:rPr>
            </w:pPr>
            <w:r w:rsidRPr="00257DA9">
              <w:rPr>
                <w:rFonts w:asciiTheme="minorHAnsi" w:hAnsiTheme="minorHAnsi" w:cstheme="minorHAnsi"/>
                <w:b/>
                <w:color w:val="538135" w:themeColor="accent6" w:themeShade="BF"/>
                <w:sz w:val="18"/>
                <w:szCs w:val="18"/>
              </w:rPr>
              <w:t xml:space="preserve">April 4 (Thurs): Writing final </w:t>
            </w:r>
            <w:proofErr w:type="gramStart"/>
            <w:r w:rsidRPr="00257DA9">
              <w:rPr>
                <w:rFonts w:asciiTheme="minorHAnsi" w:hAnsiTheme="minorHAnsi" w:cstheme="minorHAnsi"/>
                <w:b/>
                <w:color w:val="538135" w:themeColor="accent6" w:themeShade="BF"/>
                <w:sz w:val="18"/>
                <w:szCs w:val="18"/>
              </w:rPr>
              <w:t>exam</w:t>
            </w:r>
            <w:proofErr w:type="gramEnd"/>
          </w:p>
          <w:p w14:paraId="67F0B963" w14:textId="01E69E18" w:rsidR="00257DA9" w:rsidRPr="009616BE" w:rsidRDefault="00257DA9" w:rsidP="00730315">
            <w:pPr>
              <w:ind w:right="90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</w:tr>
      <w:tr w:rsidR="005958DA" w:rsidRPr="004E1689" w14:paraId="0370A20C" w14:textId="77777777" w:rsidTr="000F28FF">
        <w:trPr>
          <w:cantSplit/>
        </w:trPr>
        <w:tc>
          <w:tcPr>
            <w:tcW w:w="2170" w:type="dxa"/>
            <w:gridSpan w:val="2"/>
          </w:tcPr>
          <w:p w14:paraId="2B51E710" w14:textId="300F34DB" w:rsidR="005958DA" w:rsidRPr="005C2456" w:rsidRDefault="005958DA" w:rsidP="006B2F1B">
            <w:pPr>
              <w:tabs>
                <w:tab w:val="left" w:pos="340"/>
              </w:tabs>
              <w:ind w:right="-2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End of term schedule</w:t>
            </w:r>
          </w:p>
        </w:tc>
        <w:tc>
          <w:tcPr>
            <w:tcW w:w="12495" w:type="dxa"/>
            <w:gridSpan w:val="4"/>
          </w:tcPr>
          <w:p w14:paraId="6E5E5681" w14:textId="5471185A" w:rsidR="007D3C90" w:rsidRPr="00257DA9" w:rsidRDefault="007D3C90" w:rsidP="005958DA">
            <w:pPr>
              <w:ind w:right="90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257DA9">
              <w:rPr>
                <w:rFonts w:asciiTheme="minorHAnsi" w:hAnsiTheme="minorHAnsi" w:cstheme="minorHAnsi"/>
                <w:bCs/>
                <w:sz w:val="18"/>
                <w:szCs w:val="18"/>
              </w:rPr>
              <w:t>Final exams:</w:t>
            </w:r>
          </w:p>
          <w:p w14:paraId="77566B20" w14:textId="68865876" w:rsidR="005958DA" w:rsidRPr="00257DA9" w:rsidRDefault="005958DA" w:rsidP="007D3C90">
            <w:pPr>
              <w:pStyle w:val="ListParagraph"/>
              <w:numPr>
                <w:ilvl w:val="0"/>
                <w:numId w:val="8"/>
              </w:numPr>
              <w:ind w:right="90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257DA9">
              <w:rPr>
                <w:rFonts w:asciiTheme="minorHAnsi" w:hAnsiTheme="minorHAnsi" w:cstheme="minorHAnsi"/>
                <w:b/>
                <w:sz w:val="18"/>
                <w:szCs w:val="18"/>
              </w:rPr>
              <w:t>April 4</w:t>
            </w:r>
            <w:r w:rsidR="00280E54" w:rsidRPr="00257DA9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(Thurs)</w:t>
            </w:r>
            <w:r w:rsidRPr="00257DA9">
              <w:rPr>
                <w:rFonts w:asciiTheme="minorHAnsi" w:hAnsiTheme="minorHAnsi" w:cstheme="minorHAnsi"/>
                <w:b/>
                <w:sz w:val="18"/>
                <w:szCs w:val="18"/>
              </w:rPr>
              <w:t>: Writing</w:t>
            </w:r>
            <w:r w:rsidRPr="00257DA9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final </w:t>
            </w:r>
            <w:proofErr w:type="gramStart"/>
            <w:r w:rsidRPr="00257DA9">
              <w:rPr>
                <w:rFonts w:asciiTheme="minorHAnsi" w:hAnsiTheme="minorHAnsi" w:cstheme="minorHAnsi"/>
                <w:b/>
                <w:sz w:val="18"/>
                <w:szCs w:val="18"/>
              </w:rPr>
              <w:t>exam</w:t>
            </w:r>
            <w:proofErr w:type="gramEnd"/>
          </w:p>
          <w:p w14:paraId="0A99D8B9" w14:textId="1CED4079" w:rsidR="007D3C90" w:rsidRPr="00257DA9" w:rsidRDefault="005958DA" w:rsidP="007D3C90">
            <w:pPr>
              <w:pStyle w:val="ListParagraph"/>
              <w:numPr>
                <w:ilvl w:val="0"/>
                <w:numId w:val="8"/>
              </w:numPr>
              <w:ind w:right="90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257DA9">
              <w:rPr>
                <w:rFonts w:asciiTheme="minorHAnsi" w:hAnsiTheme="minorHAnsi" w:cstheme="minorHAnsi"/>
                <w:bCs/>
                <w:sz w:val="18"/>
                <w:szCs w:val="18"/>
              </w:rPr>
              <w:t>April 5</w:t>
            </w:r>
            <w:r w:rsidR="00280E54" w:rsidRPr="00257DA9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 (Fri)</w:t>
            </w:r>
            <w:r w:rsidRPr="00257DA9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: Speaking </w:t>
            </w:r>
            <w:r w:rsidRPr="00257DA9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final </w:t>
            </w:r>
            <w:proofErr w:type="gramStart"/>
            <w:r w:rsidRPr="00257DA9">
              <w:rPr>
                <w:rFonts w:asciiTheme="minorHAnsi" w:hAnsiTheme="minorHAnsi" w:cstheme="minorHAnsi"/>
                <w:bCs/>
                <w:sz w:val="18"/>
                <w:szCs w:val="18"/>
              </w:rPr>
              <w:t>exam</w:t>
            </w:r>
            <w:proofErr w:type="gramEnd"/>
          </w:p>
          <w:p w14:paraId="6B02C8B9" w14:textId="545A19ED" w:rsidR="005958DA" w:rsidRPr="00257DA9" w:rsidRDefault="005958DA" w:rsidP="007D3C90">
            <w:pPr>
              <w:pStyle w:val="ListParagraph"/>
              <w:numPr>
                <w:ilvl w:val="0"/>
                <w:numId w:val="8"/>
              </w:numPr>
              <w:ind w:right="90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257DA9">
              <w:rPr>
                <w:rFonts w:asciiTheme="minorHAnsi" w:hAnsiTheme="minorHAnsi" w:cstheme="minorHAnsi"/>
                <w:bCs/>
                <w:sz w:val="18"/>
                <w:szCs w:val="18"/>
              </w:rPr>
              <w:t>April 8</w:t>
            </w:r>
            <w:r w:rsidR="00280E54" w:rsidRPr="00257DA9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 (Mon)</w:t>
            </w:r>
            <w:r w:rsidRPr="00257DA9">
              <w:rPr>
                <w:rFonts w:asciiTheme="minorHAnsi" w:hAnsiTheme="minorHAnsi" w:cstheme="minorHAnsi"/>
                <w:bCs/>
                <w:sz w:val="18"/>
                <w:szCs w:val="18"/>
              </w:rPr>
              <w:t>: Grammar and Reading</w:t>
            </w:r>
            <w:r w:rsidRPr="00257DA9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 final </w:t>
            </w:r>
            <w:proofErr w:type="gramStart"/>
            <w:r w:rsidRPr="00257DA9">
              <w:rPr>
                <w:rFonts w:asciiTheme="minorHAnsi" w:hAnsiTheme="minorHAnsi" w:cstheme="minorHAnsi"/>
                <w:bCs/>
                <w:sz w:val="18"/>
                <w:szCs w:val="18"/>
              </w:rPr>
              <w:t>exams</w:t>
            </w:r>
            <w:proofErr w:type="gramEnd"/>
          </w:p>
          <w:p w14:paraId="76CC766E" w14:textId="75A30940" w:rsidR="005958DA" w:rsidRPr="00257DA9" w:rsidRDefault="005958DA" w:rsidP="007D3C90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257DA9">
              <w:rPr>
                <w:rFonts w:asciiTheme="minorHAnsi" w:hAnsiTheme="minorHAnsi" w:cstheme="minorHAnsi"/>
                <w:bCs/>
                <w:sz w:val="18"/>
                <w:szCs w:val="18"/>
              </w:rPr>
              <w:t>April 9</w:t>
            </w:r>
            <w:r w:rsidR="00280E54" w:rsidRPr="00257DA9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 (Tue)</w:t>
            </w:r>
            <w:r w:rsidRPr="00257DA9">
              <w:rPr>
                <w:rFonts w:asciiTheme="minorHAnsi" w:hAnsiTheme="minorHAnsi" w:cstheme="minorHAnsi"/>
                <w:bCs/>
                <w:sz w:val="18"/>
                <w:szCs w:val="18"/>
              </w:rPr>
              <w:t>: Listening</w:t>
            </w:r>
            <w:r w:rsidRPr="00257DA9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 final </w:t>
            </w:r>
            <w:proofErr w:type="gramStart"/>
            <w:r w:rsidRPr="00257DA9">
              <w:rPr>
                <w:rFonts w:asciiTheme="minorHAnsi" w:hAnsiTheme="minorHAnsi" w:cstheme="minorHAnsi"/>
                <w:bCs/>
                <w:sz w:val="18"/>
                <w:szCs w:val="18"/>
              </w:rPr>
              <w:t>exam</w:t>
            </w:r>
            <w:proofErr w:type="gramEnd"/>
          </w:p>
          <w:p w14:paraId="0725FD7B" w14:textId="77777777" w:rsidR="00257DA9" w:rsidRDefault="00257DA9" w:rsidP="005958DA">
            <w:pPr>
              <w:rPr>
                <w:rFonts w:ascii="Calibri" w:hAnsi="Calibri" w:cs="Calibri"/>
                <w:sz w:val="18"/>
                <w:szCs w:val="18"/>
              </w:rPr>
            </w:pPr>
          </w:p>
          <w:p w14:paraId="05F61836" w14:textId="7D642D2C" w:rsidR="007D3C90" w:rsidRDefault="007D3C90" w:rsidP="005958DA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Administrative considerations:</w:t>
            </w:r>
          </w:p>
          <w:p w14:paraId="229172C2" w14:textId="4B2904B1" w:rsidR="007D3C90" w:rsidRPr="00257DA9" w:rsidRDefault="00BC069B" w:rsidP="007D3C90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257DA9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April 9 (Tue): </w:t>
            </w:r>
            <w:r w:rsidR="007D3C90" w:rsidRPr="00257DA9">
              <w:rPr>
                <w:rFonts w:ascii="Calibri" w:hAnsi="Calibri" w:cs="Calibri"/>
                <w:b/>
                <w:bCs/>
                <w:sz w:val="18"/>
                <w:szCs w:val="18"/>
              </w:rPr>
              <w:t>WSG</w:t>
            </w:r>
            <w:r w:rsidR="006F5990" w:rsidRPr="00257DA9">
              <w:rPr>
                <w:rFonts w:ascii="Calibri" w:hAnsi="Calibri" w:cs="Calibri"/>
                <w:b/>
                <w:bCs/>
                <w:sz w:val="18"/>
                <w:szCs w:val="18"/>
              </w:rPr>
              <w:t>R</w:t>
            </w:r>
            <w:r w:rsidR="007D3C90" w:rsidRPr="00257DA9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grades </w:t>
            </w:r>
            <w:r w:rsidR="00FC2A22" w:rsidRPr="00257DA9">
              <w:rPr>
                <w:rFonts w:ascii="Calibri" w:hAnsi="Calibri" w:cs="Calibri"/>
                <w:b/>
                <w:bCs/>
                <w:sz w:val="18"/>
                <w:szCs w:val="18"/>
              </w:rPr>
              <w:t>due (TENTATIVE)</w:t>
            </w:r>
          </w:p>
          <w:p w14:paraId="4DF9CB35" w14:textId="5BBE5D4C" w:rsidR="00BC069B" w:rsidRDefault="006F5990" w:rsidP="007D3C90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April 10 (Wed):</w:t>
            </w:r>
            <w:r w:rsidR="00FC2A22">
              <w:rPr>
                <w:rFonts w:ascii="Calibri" w:hAnsi="Calibri" w:cs="Calibri"/>
                <w:sz w:val="18"/>
                <w:szCs w:val="18"/>
              </w:rPr>
              <w:t xml:space="preserve"> L grades due (TENTATIVE)</w:t>
            </w:r>
          </w:p>
          <w:p w14:paraId="02B29499" w14:textId="6C9BB395" w:rsidR="00FC2A22" w:rsidRPr="007D3C90" w:rsidRDefault="00FC2A22" w:rsidP="007D3C90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April 11 (Thurs): ELI Final Faculty Meeting, Closing Ceremony</w:t>
            </w:r>
          </w:p>
          <w:p w14:paraId="001A13A7" w14:textId="2C45538A" w:rsidR="005958DA" w:rsidRPr="005958DA" w:rsidRDefault="005958DA" w:rsidP="005958DA">
            <w:pPr>
              <w:rPr>
                <w:rFonts w:ascii="Calibri" w:hAnsi="Calibri" w:cs="Calibri"/>
                <w:sz w:val="18"/>
                <w:szCs w:val="18"/>
              </w:rPr>
            </w:pPr>
          </w:p>
        </w:tc>
      </w:tr>
    </w:tbl>
    <w:p w14:paraId="3339E1E6" w14:textId="77777777" w:rsidR="00771BED" w:rsidRPr="004E1689" w:rsidRDefault="00771BED" w:rsidP="003C585D">
      <w:pPr>
        <w:ind w:right="90"/>
        <w:rPr>
          <w:rFonts w:asciiTheme="minorHAnsi" w:hAnsiTheme="minorHAnsi" w:cstheme="minorHAnsi"/>
          <w:szCs w:val="24"/>
        </w:rPr>
      </w:pPr>
    </w:p>
    <w:p w14:paraId="4E9C161C" w14:textId="77777777" w:rsidR="00771BED" w:rsidRPr="004E1689" w:rsidRDefault="00771BED" w:rsidP="003C585D">
      <w:pPr>
        <w:ind w:right="90"/>
        <w:rPr>
          <w:rFonts w:asciiTheme="minorHAnsi" w:hAnsiTheme="minorHAnsi" w:cstheme="minorHAnsi"/>
          <w:szCs w:val="24"/>
        </w:rPr>
      </w:pPr>
    </w:p>
    <w:p w14:paraId="55091D0B" w14:textId="77777777" w:rsidR="003A6CEC" w:rsidRDefault="003A6CEC" w:rsidP="003C585D">
      <w:pPr>
        <w:ind w:right="90"/>
      </w:pPr>
    </w:p>
    <w:sectPr w:rsidR="003A6CEC" w:rsidSect="00B040BA">
      <w:footerReference w:type="default" r:id="rId17"/>
      <w:headerReference w:type="first" r:id="rId18"/>
      <w:footerReference w:type="first" r:id="rId19"/>
      <w:pgSz w:w="15840" w:h="12240" w:orient="landscape"/>
      <w:pgMar w:top="720" w:right="90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333D94" w14:textId="77777777" w:rsidR="00B040BA" w:rsidRDefault="00B040BA" w:rsidP="00CC0F6A">
      <w:r>
        <w:separator/>
      </w:r>
    </w:p>
  </w:endnote>
  <w:endnote w:type="continuationSeparator" w:id="0">
    <w:p w14:paraId="5878C178" w14:textId="77777777" w:rsidR="00B040BA" w:rsidRDefault="00B040BA" w:rsidP="00CC0F6A">
      <w:r>
        <w:continuationSeparator/>
      </w:r>
    </w:p>
  </w:endnote>
  <w:endnote w:type="continuationNotice" w:id="1">
    <w:p w14:paraId="250A8032" w14:textId="77777777" w:rsidR="00B040BA" w:rsidRDefault="00B040B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EFE0E5" w14:textId="49E792C3" w:rsidR="007059A6" w:rsidRPr="00CC0F6A" w:rsidRDefault="007059A6" w:rsidP="00C8042D">
    <w:pPr>
      <w:pStyle w:val="Footer"/>
      <w:jc w:val="right"/>
      <w:rPr>
        <w:rFonts w:asciiTheme="minorHAnsi" w:hAnsiTheme="minorHAnsi" w:cstheme="minorHAnsi"/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E169F1" w14:textId="53F62A8A" w:rsidR="007059A6" w:rsidRPr="001A51AE" w:rsidRDefault="007059A6">
    <w:pPr>
      <w:pStyle w:val="Footer"/>
      <w:rPr>
        <w:rFonts w:asciiTheme="minorHAnsi" w:hAnsiTheme="minorHAnsi" w:cstheme="minorHAnsi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451948" w14:textId="77777777" w:rsidR="00B040BA" w:rsidRDefault="00B040BA" w:rsidP="00CC0F6A">
      <w:r>
        <w:separator/>
      </w:r>
    </w:p>
  </w:footnote>
  <w:footnote w:type="continuationSeparator" w:id="0">
    <w:p w14:paraId="6E7F7FF9" w14:textId="77777777" w:rsidR="00B040BA" w:rsidRDefault="00B040BA" w:rsidP="00CC0F6A">
      <w:r>
        <w:continuationSeparator/>
      </w:r>
    </w:p>
  </w:footnote>
  <w:footnote w:type="continuationNotice" w:id="1">
    <w:p w14:paraId="18EE635A" w14:textId="77777777" w:rsidR="00B040BA" w:rsidRDefault="00B040B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D37D5F" w14:textId="77777777" w:rsidR="007059A6" w:rsidRPr="001A51AE" w:rsidRDefault="00C1104B" w:rsidP="001A51AE">
    <w:pPr>
      <w:jc w:val="both"/>
      <w:rPr>
        <w:b/>
      </w:rPr>
    </w:pPr>
    <w:r>
      <w:rPr>
        <w:rFonts w:ascii="Garamond" w:hAnsi="Garamond"/>
        <w:noProof/>
      </w:rPr>
      <w:drawing>
        <wp:anchor distT="0" distB="0" distL="114300" distR="114300" simplePos="0" relativeHeight="251658241" behindDoc="1" locked="0" layoutInCell="1" allowOverlap="1" wp14:anchorId="1DE27960" wp14:editId="14570AC1">
          <wp:simplePos x="0" y="0"/>
          <wp:positionH relativeFrom="column">
            <wp:posOffset>-209550</wp:posOffset>
          </wp:positionH>
          <wp:positionV relativeFrom="paragraph">
            <wp:posOffset>-57150</wp:posOffset>
          </wp:positionV>
          <wp:extent cx="3139440" cy="548640"/>
          <wp:effectExtent l="0" t="0" r="3810" b="3810"/>
          <wp:wrapTight wrapText="bothSides">
            <wp:wrapPolygon edited="0">
              <wp:start x="262" y="0"/>
              <wp:lineTo x="0" y="3750"/>
              <wp:lineTo x="0" y="15750"/>
              <wp:lineTo x="917" y="21000"/>
              <wp:lineTo x="11141" y="21000"/>
              <wp:lineTo x="21495" y="19500"/>
              <wp:lineTo x="21495" y="6000"/>
              <wp:lineTo x="2490" y="0"/>
              <wp:lineTo x="262" y="0"/>
            </wp:wrapPolygon>
          </wp:wrapTight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39440" cy="5486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D57119">
      <w:rPr>
        <w:rFonts w:ascii="Garamond" w:hAnsi="Garamond"/>
      </w:rPr>
      <w:tab/>
    </w:r>
    <w:r>
      <w:rPr>
        <w:rFonts w:ascii="Garamond" w:hAnsi="Garamond"/>
        <w:noProof/>
        <w:lang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A444E66" wp14:editId="59809969">
              <wp:simplePos x="0" y="0"/>
              <wp:positionH relativeFrom="column">
                <wp:posOffset>3526155</wp:posOffset>
              </wp:positionH>
              <wp:positionV relativeFrom="paragraph">
                <wp:posOffset>-179705</wp:posOffset>
              </wp:positionV>
              <wp:extent cx="5071110" cy="907415"/>
              <wp:effectExtent l="0" t="0" r="34290" b="32385"/>
              <wp:wrapSquare wrapText="bothSides"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71110" cy="907415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58A42BD" w14:textId="77777777" w:rsidR="007059A6" w:rsidRPr="001A51AE" w:rsidRDefault="00C1104B" w:rsidP="00A0579A">
                          <w:pPr>
                            <w:ind w:firstLine="360"/>
                            <w:rPr>
                              <w:rFonts w:asciiTheme="minorHAnsi" w:hAnsiTheme="minorHAnsi" w:cstheme="minorHAnsi"/>
                              <w:sz w:val="20"/>
                            </w:rPr>
                          </w:pPr>
                          <w:r w:rsidRPr="001A51AE">
                            <w:rPr>
                              <w:rFonts w:asciiTheme="minorHAnsi" w:hAnsiTheme="minorHAnsi" w:cstheme="minorHAnsi"/>
                              <w:b/>
                              <w:sz w:val="20"/>
                            </w:rPr>
                            <w:t>Notes:</w:t>
                          </w:r>
                          <w:r w:rsidRPr="001A51AE">
                            <w:rPr>
                              <w:rFonts w:asciiTheme="minorHAnsi" w:hAnsiTheme="minorHAnsi" w:cstheme="minorHAnsi"/>
                              <w:sz w:val="20"/>
                            </w:rPr>
                            <w:t xml:space="preserve"> </w:t>
                          </w:r>
                        </w:p>
                        <w:p w14:paraId="142F0E3A" w14:textId="77777777" w:rsidR="007059A6" w:rsidRPr="001A51AE" w:rsidRDefault="00C1104B" w:rsidP="00771BED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rPr>
                              <w:rFonts w:asciiTheme="minorHAnsi" w:hAnsiTheme="minorHAnsi" w:cstheme="minorHAnsi"/>
                              <w:sz w:val="20"/>
                            </w:rPr>
                          </w:pPr>
                          <w:r w:rsidRPr="001A51AE">
                            <w:rPr>
                              <w:rFonts w:asciiTheme="minorHAnsi" w:hAnsiTheme="minorHAnsi" w:cstheme="minorHAnsi"/>
                              <w:sz w:val="20"/>
                            </w:rPr>
                            <w:t>Coordinate with teachers of the same skill/level.</w:t>
                          </w:r>
                        </w:p>
                        <w:p w14:paraId="6C417812" w14:textId="77777777" w:rsidR="007059A6" w:rsidRPr="001A51AE" w:rsidRDefault="00C1104B" w:rsidP="00771BED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rPr>
                              <w:rFonts w:asciiTheme="minorHAnsi" w:hAnsiTheme="minorHAnsi" w:cstheme="minorHAnsi"/>
                              <w:sz w:val="20"/>
                            </w:rPr>
                          </w:pPr>
                          <w:r w:rsidRPr="001A51AE">
                            <w:rPr>
                              <w:rFonts w:asciiTheme="minorHAnsi" w:hAnsiTheme="minorHAnsi" w:cstheme="minorHAnsi"/>
                              <w:sz w:val="20"/>
                            </w:rPr>
                            <w:t>Do not add topics/skills or go beyond the curriculum that is assigned.</w:t>
                          </w:r>
                        </w:p>
                        <w:p w14:paraId="26A842CD" w14:textId="77777777" w:rsidR="007059A6" w:rsidRPr="001A51AE" w:rsidRDefault="00C1104B" w:rsidP="00771BED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rPr>
                              <w:rFonts w:asciiTheme="minorHAnsi" w:hAnsiTheme="minorHAnsi" w:cstheme="minorHAnsi"/>
                              <w:sz w:val="20"/>
                            </w:rPr>
                          </w:pPr>
                          <w:r w:rsidRPr="001A51AE">
                            <w:rPr>
                              <w:rFonts w:asciiTheme="minorHAnsi" w:hAnsiTheme="minorHAnsi" w:cstheme="minorHAnsi"/>
                              <w:sz w:val="20"/>
                            </w:rPr>
                            <w:t>If you have any questions, concerns, ideas, please consult your supervisor.</w:t>
                          </w:r>
                        </w:p>
                        <w:p w14:paraId="20177A7B" w14:textId="77777777" w:rsidR="007059A6" w:rsidRPr="001A51AE" w:rsidRDefault="00C1104B" w:rsidP="00771BED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rPr>
                              <w:rFonts w:asciiTheme="minorHAnsi" w:hAnsiTheme="minorHAnsi" w:cstheme="minorHAnsi"/>
                              <w:sz w:val="20"/>
                            </w:rPr>
                          </w:pPr>
                          <w:r w:rsidRPr="001A51AE">
                            <w:rPr>
                              <w:rFonts w:asciiTheme="minorHAnsi" w:hAnsiTheme="minorHAnsi" w:cstheme="minorHAnsi"/>
                              <w:sz w:val="20"/>
                            </w:rPr>
                            <w:t xml:space="preserve">If you fall behind, please consult your supervisor immediately.  Please do not wait. </w:t>
                          </w:r>
                        </w:p>
                        <w:p w14:paraId="3FC28984" w14:textId="77777777" w:rsidR="007059A6" w:rsidRPr="001A51AE" w:rsidRDefault="007059A6" w:rsidP="00A0579A">
                          <w:pPr>
                            <w:rPr>
                              <w:rFonts w:asciiTheme="minorHAnsi" w:hAnsiTheme="minorHAnsi" w:cstheme="minorHAnsi"/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A444E6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277.65pt;margin-top:-14.15pt;width:399.3pt;height:71.45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" filled="f" strokecolor="black [3213]">
              <v:textbox>
                <w:txbxContent>
                  <w:p w14:paraId="358A42BD" w14:textId="77777777" w:rsidR="007059A6" w:rsidRPr="001A51AE" w:rsidRDefault="00C1104B" w:rsidP="00A0579A">
                    <w:pPr>
                      <w:ind w:firstLine="360"/>
                      <w:rPr>
                        <w:rFonts w:asciiTheme="minorHAnsi" w:hAnsiTheme="minorHAnsi" w:cstheme="minorHAnsi"/>
                        <w:sz w:val="20"/>
                      </w:rPr>
                    </w:pPr>
                    <w:r w:rsidRPr="001A51AE">
                      <w:rPr>
                        <w:rFonts w:asciiTheme="minorHAnsi" w:hAnsiTheme="minorHAnsi" w:cstheme="minorHAnsi"/>
                        <w:b/>
                        <w:sz w:val="20"/>
                      </w:rPr>
                      <w:t>Notes:</w:t>
                    </w:r>
                    <w:r w:rsidRPr="001A51AE">
                      <w:rPr>
                        <w:rFonts w:asciiTheme="minorHAnsi" w:hAnsiTheme="minorHAnsi" w:cstheme="minorHAnsi"/>
                        <w:sz w:val="20"/>
                      </w:rPr>
                      <w:t xml:space="preserve"> </w:t>
                    </w:r>
                  </w:p>
                  <w:p w14:paraId="142F0E3A" w14:textId="77777777" w:rsidR="007059A6" w:rsidRPr="001A51AE" w:rsidRDefault="00C1104B" w:rsidP="00771BED">
                    <w:pPr>
                      <w:pStyle w:val="ListParagraph"/>
                      <w:numPr>
                        <w:ilvl w:val="0"/>
                        <w:numId w:val="2"/>
                      </w:numPr>
                      <w:rPr>
                        <w:rFonts w:asciiTheme="minorHAnsi" w:hAnsiTheme="minorHAnsi" w:cstheme="minorHAnsi"/>
                        <w:sz w:val="20"/>
                      </w:rPr>
                    </w:pPr>
                    <w:r w:rsidRPr="001A51AE">
                      <w:rPr>
                        <w:rFonts w:asciiTheme="minorHAnsi" w:hAnsiTheme="minorHAnsi" w:cstheme="minorHAnsi"/>
                        <w:sz w:val="20"/>
                      </w:rPr>
                      <w:t>Coordinate with teachers of the same skill/level.</w:t>
                    </w:r>
                  </w:p>
                  <w:p w14:paraId="6C417812" w14:textId="77777777" w:rsidR="007059A6" w:rsidRPr="001A51AE" w:rsidRDefault="00C1104B" w:rsidP="00771BED">
                    <w:pPr>
                      <w:pStyle w:val="ListParagraph"/>
                      <w:numPr>
                        <w:ilvl w:val="0"/>
                        <w:numId w:val="2"/>
                      </w:numPr>
                      <w:rPr>
                        <w:rFonts w:asciiTheme="minorHAnsi" w:hAnsiTheme="minorHAnsi" w:cstheme="minorHAnsi"/>
                        <w:sz w:val="20"/>
                      </w:rPr>
                    </w:pPr>
                    <w:r w:rsidRPr="001A51AE">
                      <w:rPr>
                        <w:rFonts w:asciiTheme="minorHAnsi" w:hAnsiTheme="minorHAnsi" w:cstheme="minorHAnsi"/>
                        <w:sz w:val="20"/>
                      </w:rPr>
                      <w:t>Do not add topics/skills or go beyond the curriculum that is assigned.</w:t>
                    </w:r>
                  </w:p>
                  <w:p w14:paraId="26A842CD" w14:textId="77777777" w:rsidR="007059A6" w:rsidRPr="001A51AE" w:rsidRDefault="00C1104B" w:rsidP="00771BED">
                    <w:pPr>
                      <w:pStyle w:val="ListParagraph"/>
                      <w:numPr>
                        <w:ilvl w:val="0"/>
                        <w:numId w:val="2"/>
                      </w:numPr>
                      <w:rPr>
                        <w:rFonts w:asciiTheme="minorHAnsi" w:hAnsiTheme="minorHAnsi" w:cstheme="minorHAnsi"/>
                        <w:sz w:val="20"/>
                      </w:rPr>
                    </w:pPr>
                    <w:r w:rsidRPr="001A51AE">
                      <w:rPr>
                        <w:rFonts w:asciiTheme="minorHAnsi" w:hAnsiTheme="minorHAnsi" w:cstheme="minorHAnsi"/>
                        <w:sz w:val="20"/>
                      </w:rPr>
                      <w:t>If you have any questions, concerns, ideas, please consult your supervisor.</w:t>
                    </w:r>
                  </w:p>
                  <w:p w14:paraId="20177A7B" w14:textId="77777777" w:rsidR="007059A6" w:rsidRPr="001A51AE" w:rsidRDefault="00C1104B" w:rsidP="00771BED">
                    <w:pPr>
                      <w:pStyle w:val="ListParagraph"/>
                      <w:numPr>
                        <w:ilvl w:val="0"/>
                        <w:numId w:val="2"/>
                      </w:numPr>
                      <w:rPr>
                        <w:rFonts w:asciiTheme="minorHAnsi" w:hAnsiTheme="minorHAnsi" w:cstheme="minorHAnsi"/>
                        <w:sz w:val="20"/>
                      </w:rPr>
                    </w:pPr>
                    <w:r w:rsidRPr="001A51AE">
                      <w:rPr>
                        <w:rFonts w:asciiTheme="minorHAnsi" w:hAnsiTheme="minorHAnsi" w:cstheme="minorHAnsi"/>
                        <w:sz w:val="20"/>
                      </w:rPr>
                      <w:t xml:space="preserve">If you fall behind, please consult your supervisor immediately.  Please do not wait. </w:t>
                    </w:r>
                  </w:p>
                  <w:p w14:paraId="3FC28984" w14:textId="77777777" w:rsidR="007059A6" w:rsidRPr="001A51AE" w:rsidRDefault="007059A6" w:rsidP="00A0579A">
                    <w:pPr>
                      <w:rPr>
                        <w:rFonts w:asciiTheme="minorHAnsi" w:hAnsiTheme="minorHAnsi" w:cstheme="minorHAnsi"/>
                        <w:sz w:val="20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  <w:p w14:paraId="3C7D78E8" w14:textId="77777777" w:rsidR="007059A6" w:rsidRDefault="007059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3990"/>
    <w:multiLevelType w:val="hybridMultilevel"/>
    <w:tmpl w:val="1054B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92B5A"/>
    <w:multiLevelType w:val="hybridMultilevel"/>
    <w:tmpl w:val="920A0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70FB2"/>
    <w:multiLevelType w:val="hybridMultilevel"/>
    <w:tmpl w:val="95E62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F2125"/>
    <w:multiLevelType w:val="hybridMultilevel"/>
    <w:tmpl w:val="C0FC0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1D58FD"/>
    <w:multiLevelType w:val="hybridMultilevel"/>
    <w:tmpl w:val="317E1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DD159D"/>
    <w:multiLevelType w:val="hybridMultilevel"/>
    <w:tmpl w:val="A086B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076776"/>
    <w:multiLevelType w:val="hybridMultilevel"/>
    <w:tmpl w:val="EAC8C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E85B73"/>
    <w:multiLevelType w:val="hybridMultilevel"/>
    <w:tmpl w:val="90A69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B17BE0"/>
    <w:multiLevelType w:val="hybridMultilevel"/>
    <w:tmpl w:val="DCE265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84589417">
    <w:abstractNumId w:val="8"/>
  </w:num>
  <w:num w:numId="2" w16cid:durableId="454711614">
    <w:abstractNumId w:val="2"/>
  </w:num>
  <w:num w:numId="3" w16cid:durableId="1769696626">
    <w:abstractNumId w:val="5"/>
  </w:num>
  <w:num w:numId="4" w16cid:durableId="258295878">
    <w:abstractNumId w:val="3"/>
  </w:num>
  <w:num w:numId="5" w16cid:durableId="975528722">
    <w:abstractNumId w:val="4"/>
  </w:num>
  <w:num w:numId="6" w16cid:durableId="1634212060">
    <w:abstractNumId w:val="7"/>
  </w:num>
  <w:num w:numId="7" w16cid:durableId="1837841161">
    <w:abstractNumId w:val="6"/>
  </w:num>
  <w:num w:numId="8" w16cid:durableId="852262099">
    <w:abstractNumId w:val="0"/>
  </w:num>
  <w:num w:numId="9" w16cid:durableId="1653825158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ara Marie Hauer">
    <w15:presenceInfo w15:providerId="Windows Live" w15:userId="363b66405d051c7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BED"/>
    <w:rsid w:val="00007EF5"/>
    <w:rsid w:val="000138EE"/>
    <w:rsid w:val="00023A1B"/>
    <w:rsid w:val="000300A9"/>
    <w:rsid w:val="000420A5"/>
    <w:rsid w:val="0004641F"/>
    <w:rsid w:val="000527E3"/>
    <w:rsid w:val="000532E9"/>
    <w:rsid w:val="00057830"/>
    <w:rsid w:val="00062C80"/>
    <w:rsid w:val="00066D82"/>
    <w:rsid w:val="00090321"/>
    <w:rsid w:val="000B19FE"/>
    <w:rsid w:val="000C290B"/>
    <w:rsid w:val="000C31AB"/>
    <w:rsid w:val="000C3D21"/>
    <w:rsid w:val="000D349F"/>
    <w:rsid w:val="000D67E7"/>
    <w:rsid w:val="000E4CA2"/>
    <w:rsid w:val="000E689B"/>
    <w:rsid w:val="000E739A"/>
    <w:rsid w:val="00101A19"/>
    <w:rsid w:val="001063AF"/>
    <w:rsid w:val="00111FE2"/>
    <w:rsid w:val="00116201"/>
    <w:rsid w:val="001169CA"/>
    <w:rsid w:val="00127281"/>
    <w:rsid w:val="00134880"/>
    <w:rsid w:val="00136501"/>
    <w:rsid w:val="00144B2F"/>
    <w:rsid w:val="0015089B"/>
    <w:rsid w:val="00160E78"/>
    <w:rsid w:val="00162974"/>
    <w:rsid w:val="001656A8"/>
    <w:rsid w:val="001675FC"/>
    <w:rsid w:val="00176A63"/>
    <w:rsid w:val="001A39AE"/>
    <w:rsid w:val="001B766B"/>
    <w:rsid w:val="001C032D"/>
    <w:rsid w:val="001C7FEB"/>
    <w:rsid w:val="001E6444"/>
    <w:rsid w:val="002041B3"/>
    <w:rsid w:val="00213BDC"/>
    <w:rsid w:val="002319BF"/>
    <w:rsid w:val="002336D4"/>
    <w:rsid w:val="00247598"/>
    <w:rsid w:val="00250E65"/>
    <w:rsid w:val="0025235D"/>
    <w:rsid w:val="00256B01"/>
    <w:rsid w:val="00257DA9"/>
    <w:rsid w:val="00262B10"/>
    <w:rsid w:val="002657FD"/>
    <w:rsid w:val="00265E6A"/>
    <w:rsid w:val="00276886"/>
    <w:rsid w:val="00280E54"/>
    <w:rsid w:val="00281546"/>
    <w:rsid w:val="002B017F"/>
    <w:rsid w:val="002C2F60"/>
    <w:rsid w:val="002F0BF9"/>
    <w:rsid w:val="002F407B"/>
    <w:rsid w:val="00307024"/>
    <w:rsid w:val="003163E4"/>
    <w:rsid w:val="00322937"/>
    <w:rsid w:val="00326148"/>
    <w:rsid w:val="0032678D"/>
    <w:rsid w:val="00330FED"/>
    <w:rsid w:val="00345814"/>
    <w:rsid w:val="00363D83"/>
    <w:rsid w:val="00371B8B"/>
    <w:rsid w:val="00387DF2"/>
    <w:rsid w:val="003920E4"/>
    <w:rsid w:val="003930B5"/>
    <w:rsid w:val="00395127"/>
    <w:rsid w:val="003A3B29"/>
    <w:rsid w:val="003A44AF"/>
    <w:rsid w:val="003A44D6"/>
    <w:rsid w:val="003A6CEC"/>
    <w:rsid w:val="003B6F14"/>
    <w:rsid w:val="003C5259"/>
    <w:rsid w:val="003C585D"/>
    <w:rsid w:val="003C6C70"/>
    <w:rsid w:val="003C6EEC"/>
    <w:rsid w:val="003F088F"/>
    <w:rsid w:val="0040782C"/>
    <w:rsid w:val="00414127"/>
    <w:rsid w:val="004151ED"/>
    <w:rsid w:val="00417E89"/>
    <w:rsid w:val="00424215"/>
    <w:rsid w:val="00431669"/>
    <w:rsid w:val="00447351"/>
    <w:rsid w:val="0045651B"/>
    <w:rsid w:val="00463A08"/>
    <w:rsid w:val="0049449D"/>
    <w:rsid w:val="004A0ED0"/>
    <w:rsid w:val="004E7704"/>
    <w:rsid w:val="00516D93"/>
    <w:rsid w:val="005276C9"/>
    <w:rsid w:val="0054179A"/>
    <w:rsid w:val="00547564"/>
    <w:rsid w:val="00553C1F"/>
    <w:rsid w:val="00587C79"/>
    <w:rsid w:val="005958DA"/>
    <w:rsid w:val="005A3104"/>
    <w:rsid w:val="005A43E5"/>
    <w:rsid w:val="005B4FD6"/>
    <w:rsid w:val="005C2456"/>
    <w:rsid w:val="005D03E3"/>
    <w:rsid w:val="005D0E0B"/>
    <w:rsid w:val="005D3740"/>
    <w:rsid w:val="005E12D0"/>
    <w:rsid w:val="005E502B"/>
    <w:rsid w:val="005F305A"/>
    <w:rsid w:val="006013E6"/>
    <w:rsid w:val="00605CBB"/>
    <w:rsid w:val="0060757A"/>
    <w:rsid w:val="00631435"/>
    <w:rsid w:val="0063172A"/>
    <w:rsid w:val="00650796"/>
    <w:rsid w:val="00663364"/>
    <w:rsid w:val="00693058"/>
    <w:rsid w:val="006A1344"/>
    <w:rsid w:val="006A7D1B"/>
    <w:rsid w:val="006B2F1B"/>
    <w:rsid w:val="006B48B0"/>
    <w:rsid w:val="006C1475"/>
    <w:rsid w:val="006C478F"/>
    <w:rsid w:val="006D4CBC"/>
    <w:rsid w:val="006E143F"/>
    <w:rsid w:val="006E47DB"/>
    <w:rsid w:val="006E59FA"/>
    <w:rsid w:val="006F4347"/>
    <w:rsid w:val="006F5469"/>
    <w:rsid w:val="006F5990"/>
    <w:rsid w:val="00704C54"/>
    <w:rsid w:val="007059A6"/>
    <w:rsid w:val="0071159A"/>
    <w:rsid w:val="00730315"/>
    <w:rsid w:val="007430FD"/>
    <w:rsid w:val="00746CDB"/>
    <w:rsid w:val="00761C58"/>
    <w:rsid w:val="00771BED"/>
    <w:rsid w:val="0078772E"/>
    <w:rsid w:val="00792A64"/>
    <w:rsid w:val="007A7BF5"/>
    <w:rsid w:val="007B0B2D"/>
    <w:rsid w:val="007B7556"/>
    <w:rsid w:val="007D3C90"/>
    <w:rsid w:val="007E3164"/>
    <w:rsid w:val="007E770E"/>
    <w:rsid w:val="007F1794"/>
    <w:rsid w:val="007F3511"/>
    <w:rsid w:val="007F3845"/>
    <w:rsid w:val="007F7E72"/>
    <w:rsid w:val="00820463"/>
    <w:rsid w:val="00825158"/>
    <w:rsid w:val="008342E2"/>
    <w:rsid w:val="0083690F"/>
    <w:rsid w:val="00841A2B"/>
    <w:rsid w:val="0087061E"/>
    <w:rsid w:val="00876D24"/>
    <w:rsid w:val="0088628E"/>
    <w:rsid w:val="00892D19"/>
    <w:rsid w:val="00893F55"/>
    <w:rsid w:val="008B4A65"/>
    <w:rsid w:val="008C46F8"/>
    <w:rsid w:val="008C4755"/>
    <w:rsid w:val="008C4F85"/>
    <w:rsid w:val="008C5BE7"/>
    <w:rsid w:val="008D6B48"/>
    <w:rsid w:val="008D6BD3"/>
    <w:rsid w:val="008E3015"/>
    <w:rsid w:val="008E5E82"/>
    <w:rsid w:val="008F1746"/>
    <w:rsid w:val="00900267"/>
    <w:rsid w:val="00901CDD"/>
    <w:rsid w:val="00906D3C"/>
    <w:rsid w:val="009112E2"/>
    <w:rsid w:val="009117E5"/>
    <w:rsid w:val="0091775C"/>
    <w:rsid w:val="00930B7A"/>
    <w:rsid w:val="00940F4A"/>
    <w:rsid w:val="00943465"/>
    <w:rsid w:val="009616BE"/>
    <w:rsid w:val="00965C8E"/>
    <w:rsid w:val="00975DC5"/>
    <w:rsid w:val="00980A68"/>
    <w:rsid w:val="009A1D0B"/>
    <w:rsid w:val="009B3C02"/>
    <w:rsid w:val="009D2F9D"/>
    <w:rsid w:val="009D5426"/>
    <w:rsid w:val="009D6C62"/>
    <w:rsid w:val="009F0637"/>
    <w:rsid w:val="009F0A64"/>
    <w:rsid w:val="009F3C13"/>
    <w:rsid w:val="009F706E"/>
    <w:rsid w:val="00A04BF5"/>
    <w:rsid w:val="00A074E1"/>
    <w:rsid w:val="00A15FE1"/>
    <w:rsid w:val="00A34777"/>
    <w:rsid w:val="00A527E6"/>
    <w:rsid w:val="00A533D5"/>
    <w:rsid w:val="00A62BE4"/>
    <w:rsid w:val="00A73218"/>
    <w:rsid w:val="00A8368F"/>
    <w:rsid w:val="00AA1413"/>
    <w:rsid w:val="00AA2979"/>
    <w:rsid w:val="00AA4EE2"/>
    <w:rsid w:val="00AB2C6F"/>
    <w:rsid w:val="00AB56C3"/>
    <w:rsid w:val="00AB57CF"/>
    <w:rsid w:val="00AC6132"/>
    <w:rsid w:val="00AD3F47"/>
    <w:rsid w:val="00B040BA"/>
    <w:rsid w:val="00B125A8"/>
    <w:rsid w:val="00B23EAE"/>
    <w:rsid w:val="00B37217"/>
    <w:rsid w:val="00B403D7"/>
    <w:rsid w:val="00B45662"/>
    <w:rsid w:val="00B52E42"/>
    <w:rsid w:val="00B53731"/>
    <w:rsid w:val="00B71002"/>
    <w:rsid w:val="00B76C2C"/>
    <w:rsid w:val="00B810E2"/>
    <w:rsid w:val="00B9208C"/>
    <w:rsid w:val="00BA4F49"/>
    <w:rsid w:val="00BA6B4D"/>
    <w:rsid w:val="00BC069B"/>
    <w:rsid w:val="00BF59D9"/>
    <w:rsid w:val="00BF7977"/>
    <w:rsid w:val="00C1104B"/>
    <w:rsid w:val="00C32521"/>
    <w:rsid w:val="00C36453"/>
    <w:rsid w:val="00C5341F"/>
    <w:rsid w:val="00C7059E"/>
    <w:rsid w:val="00C76DBF"/>
    <w:rsid w:val="00C77859"/>
    <w:rsid w:val="00C8042D"/>
    <w:rsid w:val="00C86C68"/>
    <w:rsid w:val="00C93632"/>
    <w:rsid w:val="00C9792A"/>
    <w:rsid w:val="00CA40A4"/>
    <w:rsid w:val="00CB1553"/>
    <w:rsid w:val="00CB73B9"/>
    <w:rsid w:val="00CC0F6A"/>
    <w:rsid w:val="00CC4CED"/>
    <w:rsid w:val="00CF03F0"/>
    <w:rsid w:val="00CF0544"/>
    <w:rsid w:val="00CF320E"/>
    <w:rsid w:val="00CF4799"/>
    <w:rsid w:val="00D0480A"/>
    <w:rsid w:val="00D1649F"/>
    <w:rsid w:val="00D20478"/>
    <w:rsid w:val="00D56763"/>
    <w:rsid w:val="00D60F93"/>
    <w:rsid w:val="00D6578F"/>
    <w:rsid w:val="00DB145B"/>
    <w:rsid w:val="00DB1952"/>
    <w:rsid w:val="00DB2EFC"/>
    <w:rsid w:val="00DB4E49"/>
    <w:rsid w:val="00DC22B0"/>
    <w:rsid w:val="00DC580D"/>
    <w:rsid w:val="00DD1797"/>
    <w:rsid w:val="00DD2CE6"/>
    <w:rsid w:val="00DD31FC"/>
    <w:rsid w:val="00E20C1D"/>
    <w:rsid w:val="00E22B89"/>
    <w:rsid w:val="00E31D20"/>
    <w:rsid w:val="00E34344"/>
    <w:rsid w:val="00E37282"/>
    <w:rsid w:val="00E4575B"/>
    <w:rsid w:val="00E6206E"/>
    <w:rsid w:val="00E9606D"/>
    <w:rsid w:val="00E9630C"/>
    <w:rsid w:val="00E974B1"/>
    <w:rsid w:val="00EB3D07"/>
    <w:rsid w:val="00EC646E"/>
    <w:rsid w:val="00ED128C"/>
    <w:rsid w:val="00ED5B8C"/>
    <w:rsid w:val="00EE1353"/>
    <w:rsid w:val="00EE1D32"/>
    <w:rsid w:val="00F106AA"/>
    <w:rsid w:val="00F252E7"/>
    <w:rsid w:val="00F273CC"/>
    <w:rsid w:val="00F36AA8"/>
    <w:rsid w:val="00F40762"/>
    <w:rsid w:val="00F45A06"/>
    <w:rsid w:val="00F473C5"/>
    <w:rsid w:val="00F51A61"/>
    <w:rsid w:val="00F666C2"/>
    <w:rsid w:val="00F97CE2"/>
    <w:rsid w:val="00FB3D8E"/>
    <w:rsid w:val="00FB4A10"/>
    <w:rsid w:val="00FC20E2"/>
    <w:rsid w:val="00FC2A22"/>
    <w:rsid w:val="00FE1733"/>
    <w:rsid w:val="00FE3450"/>
    <w:rsid w:val="062FC345"/>
    <w:rsid w:val="4DFF6ADA"/>
    <w:rsid w:val="68EF6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16756"/>
  <w15:chartTrackingRefBased/>
  <w15:docId w15:val="{5B008AB2-10E2-47DA-BBF5-70778CEFE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1BED"/>
    <w:pPr>
      <w:spacing w:line="240" w:lineRule="auto"/>
    </w:pPr>
    <w:rPr>
      <w:rFonts w:ascii="Palatino" w:eastAsiaTheme="minorEastAsia" w:hAnsi="Palatino"/>
      <w:sz w:val="24"/>
      <w:szCs w:val="20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1BE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1BED"/>
    <w:rPr>
      <w:rFonts w:ascii="Palatino" w:eastAsiaTheme="minorEastAsia" w:hAnsi="Palatino"/>
      <w:sz w:val="24"/>
      <w:szCs w:val="20"/>
      <w:lang w:eastAsia="ja-JP"/>
    </w:rPr>
  </w:style>
  <w:style w:type="table" w:styleId="TableGrid">
    <w:name w:val="Table Grid"/>
    <w:basedOn w:val="TableNormal"/>
    <w:uiPriority w:val="59"/>
    <w:rsid w:val="00771BED"/>
    <w:pPr>
      <w:spacing w:line="240" w:lineRule="auto"/>
    </w:pPr>
    <w:rPr>
      <w:rFonts w:eastAsiaTheme="minorEastAsia"/>
      <w:sz w:val="20"/>
      <w:szCs w:val="20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71BE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771BE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1BED"/>
    <w:rPr>
      <w:rFonts w:ascii="Palatino" w:eastAsiaTheme="minorEastAsia" w:hAnsi="Palatino"/>
      <w:sz w:val="24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771BED"/>
    <w:rPr>
      <w:color w:val="0563C1" w:themeColor="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Palatino" w:eastAsiaTheme="minorEastAsia" w:hAnsi="Palatino"/>
      <w:sz w:val="20"/>
      <w:szCs w:val="20"/>
      <w:lang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07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0762"/>
    <w:rPr>
      <w:rFonts w:ascii="Palatino" w:eastAsiaTheme="minorEastAsia" w:hAnsi="Palatino"/>
      <w:b/>
      <w:bCs/>
      <w:sz w:val="20"/>
      <w:szCs w:val="20"/>
      <w:lang w:eastAsia="ja-JP"/>
    </w:rPr>
  </w:style>
  <w:style w:type="character" w:styleId="UnresolvedMention">
    <w:name w:val="Unresolved Mention"/>
    <w:basedOn w:val="DefaultParagraphFont"/>
    <w:uiPriority w:val="99"/>
    <w:semiHidden/>
    <w:unhideWhenUsed/>
    <w:rsid w:val="0069305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9305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pitt.sharepoint.com/:f:/r/sites/elifileshare/Shared%20Documents/ELI%20Curriculum/IEP%20Curriculum/Writing/Writing%205/Textbook%20-%20PPTs%20and%20Scans/Chap%208%20argumentative/Data%20Commentary?csf=1&amp;web=1&amp;e=PGmBwD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microsoft.com/office/2011/relationships/people" Target="people.xml"/><Relationship Id="rId7" Type="http://schemas.openxmlformats.org/officeDocument/2006/relationships/webSettings" Target="webSettings.xml"/><Relationship Id="rId12" Type="http://schemas.openxmlformats.org/officeDocument/2006/relationships/hyperlink" Target="https://pitt.sharepoint.com/:f:/r/sites/elifileshare/Shared%20Documents/ELI%20Curriculum/IEP%20Curriculum/Writing/Writing%205/Textbook%20-%20PPTs%20and%20Scans/Chap%204%20essay%20review?csf=1&amp;web=1&amp;e=Hs5duP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pitt.sharepoint.com/:f:/r/sites/elifileshare/Shared%20Documents/ELI%20Curriculum/IEP%20Curriculum/Writing/Writing%205/Final%20Exam%20W5/W5%20Final%20Exam%20Practice?csf=1&amp;web=1&amp;e=fBBbIb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pitt.sharepoint.com/:f:/r/sites/elifileshare/Shared%20Documents/ELI%20Curriculum/IEP%20Curriculum/Writing/Writing%205/General%20Course%20Documents/Materials%20for%20Weeks%201-3%20Lesson%20Plans?csf=1&amp;web=1&amp;e=D7T12N" TargetMode="External"/><Relationship Id="rId5" Type="http://schemas.openxmlformats.org/officeDocument/2006/relationships/styles" Target="styles.xml"/><Relationship Id="rId15" Type="http://schemas.openxmlformats.org/officeDocument/2006/relationships/hyperlink" Target="https://pitt.sharepoint.com/:f:/r/sites/elifileshare/Shared%20Documents/ELI%20Curriculum/IEP%20Curriculum/Writing/Writing%205/APA%207%20Reference%20Pages%20BP?csf=1&amp;web=1&amp;e=bCwFnF" TargetMode="External"/><Relationship Id="rId10" Type="http://schemas.openxmlformats.org/officeDocument/2006/relationships/hyperlink" Target="https://pitt.sharepoint.com/:f:/r/sites/elifileshare/Shared%20Documents/ELI%20Curriculum/IEP%20Curriculum/Writing/Writing%205/General%20Course%20Documents/Materials%20for%20Weeks%201-3%20Lesson%20Plans?csf=1&amp;web=1&amp;e=D7T12N" TargetMode="External"/><Relationship Id="rId19" Type="http://schemas.openxmlformats.org/officeDocument/2006/relationships/footer" Target="footer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pitt.sharepoint.com/:f:/r/sites/elifileshare/Shared%20Documents/ELI%20Curriculum/IEP%20Curriculum/Writing/Writing%205/APA%207%20Citing%20Sources%20BP?csf=1&amp;web=1&amp;e=SIwoa6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e2642b2-f2dc-4604-abf5-f3db2d26ad74">
      <Terms xmlns="http://schemas.microsoft.com/office/infopath/2007/PartnerControls"/>
    </lcf76f155ced4ddcb4097134ff3c332f>
    <TaxCatchAll xmlns="2c01d2fb-b47e-4e9a-9661-e0b9a6ff4f17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C9D96A2DC5254B827CE73D4DAA0E2B" ma:contentTypeVersion="20" ma:contentTypeDescription="Create a new document." ma:contentTypeScope="" ma:versionID="feb1de219398f6fe53996fc7c4f70f61">
  <xsd:schema xmlns:xsd="http://www.w3.org/2001/XMLSchema" xmlns:xs="http://www.w3.org/2001/XMLSchema" xmlns:p="http://schemas.microsoft.com/office/2006/metadata/properties" xmlns:ns2="ee2642b2-f2dc-4604-abf5-f3db2d26ad74" xmlns:ns3="2c01d2fb-b47e-4e9a-9661-e0b9a6ff4f17" targetNamespace="http://schemas.microsoft.com/office/2006/metadata/properties" ma:root="true" ma:fieldsID="dd77502afa15513eeb0ff47ba5f0eb0d" ns2:_="" ns3:_="">
    <xsd:import namespace="ee2642b2-f2dc-4604-abf5-f3db2d26ad74"/>
    <xsd:import namespace="2c01d2fb-b47e-4e9a-9661-e0b9a6ff4f1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Location" minOccurs="0"/>
                <xsd:element ref="ns3:TaxCatchAll" minOccurs="0"/>
                <xsd:element ref="ns2:lcf76f155ced4ddcb4097134ff3c332f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2642b2-f2dc-4604-abf5-f3db2d26ad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7b90debd-ee09-4e04-a4c4-812a7ed26de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01d2fb-b47e-4e9a-9661-e0b9a6ff4f17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fd3a4f7f-8599-444b-aaa0-fd43e182cb1f}" ma:internalName="TaxCatchAll" ma:showField="CatchAllData" ma:web="2c01d2fb-b47e-4e9a-9661-e0b9a6ff4f1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DCEC538-573A-4223-B58F-B981A4BD7495}">
  <ds:schemaRefs>
    <ds:schemaRef ds:uri="http://schemas.microsoft.com/office/2006/metadata/properties"/>
    <ds:schemaRef ds:uri="http://schemas.microsoft.com/office/infopath/2007/PartnerControls"/>
    <ds:schemaRef ds:uri="ee2642b2-f2dc-4604-abf5-f3db2d26ad74"/>
    <ds:schemaRef ds:uri="2c01d2fb-b47e-4e9a-9661-e0b9a6ff4f17"/>
  </ds:schemaRefs>
</ds:datastoreItem>
</file>

<file path=customXml/itemProps2.xml><?xml version="1.0" encoding="utf-8"?>
<ds:datastoreItem xmlns:ds="http://schemas.openxmlformats.org/officeDocument/2006/customXml" ds:itemID="{3653EFCD-A799-4FDE-9844-ADAB273C64B3}"/>
</file>

<file path=customXml/itemProps3.xml><?xml version="1.0" encoding="utf-8"?>
<ds:datastoreItem xmlns:ds="http://schemas.openxmlformats.org/officeDocument/2006/customXml" ds:itemID="{B53406FF-13F9-4420-BA94-F879F29085C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1426</Words>
  <Characters>8134</Characters>
  <Application>Microsoft Office Word</Application>
  <DocSecurity>0</DocSecurity>
  <Lines>67</Lines>
  <Paragraphs>19</Paragraphs>
  <ScaleCrop>false</ScaleCrop>
  <Company>University of Pittsburgh</Company>
  <LinksUpToDate>false</LinksUpToDate>
  <CharactersWithSpaces>9541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Robson, Virginia I</dc:creator>
  <cp:keywords/>
  <dc:description/>
  <cp:lastModifiedBy>Price, Bill</cp:lastModifiedBy>
  <cp:revision>207</cp:revision>
  <dcterms:created xsi:type="dcterms:W3CDTF">2022-04-19T18:07:00Z</dcterms:created>
  <dcterms:modified xsi:type="dcterms:W3CDTF">2024-01-10T19:10:00Z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0x01010055C9D96A2DC5254B827CE73D4DAA0E2B</vt:lpwstr>
  </property>
  <property fmtid="{D5CDD505-2E9C-101B-9397-08002B2CF9AE}" pid="3" name="MediaServiceImageTags">
    <vt:lpwstr/>
  </property>
</Properties>
</file>